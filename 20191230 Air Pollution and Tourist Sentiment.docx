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671" w:rsidRDefault="00BE5888">
      <w:pPr>
        <w:ind w:firstLineChars="0" w:firstLine="0"/>
        <w:jc w:val="center"/>
        <w:rPr>
          <w:b/>
          <w:bCs/>
          <w:sz w:val="32"/>
          <w:szCs w:val="24"/>
        </w:rPr>
      </w:pPr>
      <w:bookmarkStart w:id="0" w:name="_Hlk27573958"/>
      <w:bookmarkEnd w:id="0"/>
      <w:r>
        <w:rPr>
          <w:rFonts w:hint="eastAsia"/>
          <w:b/>
          <w:bCs/>
          <w:sz w:val="32"/>
          <w:szCs w:val="24"/>
        </w:rPr>
        <w:t>A</w:t>
      </w:r>
      <w:r>
        <w:rPr>
          <w:b/>
          <w:bCs/>
          <w:sz w:val="32"/>
          <w:szCs w:val="24"/>
        </w:rPr>
        <w:t>ir Pollution and Tourist Sentiment</w:t>
      </w:r>
    </w:p>
    <w:p w:rsidR="00EC6671" w:rsidRDefault="00BE5888">
      <w:pPr>
        <w:pStyle w:val="1"/>
        <w:numPr>
          <w:ilvl w:val="0"/>
          <w:numId w:val="1"/>
        </w:numPr>
      </w:pPr>
      <w:r>
        <w:t>Introduction</w:t>
      </w:r>
    </w:p>
    <w:p w:rsidR="00A30AA5" w:rsidRDefault="00A30AA5">
      <w:pPr>
        <w:ind w:firstLine="480"/>
      </w:pPr>
      <w:r>
        <w:rPr>
          <w:rFonts w:hint="eastAsia"/>
        </w:rPr>
        <w:t>空气污染会影响旅游……。</w:t>
      </w:r>
      <w:r w:rsidR="00614501">
        <w:rPr>
          <w:rFonts w:hint="eastAsia"/>
        </w:rPr>
        <w:t>数据说明，很多旅游城市有空气污染问题；空气污染带来什么样的影响。很多研究研究了……，但是采用问卷、建模方法，无法……。</w:t>
      </w:r>
    </w:p>
    <w:p w:rsidR="00614501" w:rsidRDefault="00614501">
      <w:pPr>
        <w:ind w:firstLine="480"/>
      </w:pPr>
      <w:r>
        <w:rPr>
          <w:rFonts w:hint="eastAsia"/>
        </w:rPr>
        <w:t>社交媒体数据的应用和情感分析的方法，能够……。很多旅游研究用社媒数据和情感分析进行……的研究。</w:t>
      </w:r>
    </w:p>
    <w:p w:rsidR="00614501" w:rsidRDefault="00614501">
      <w:pPr>
        <w:ind w:firstLine="480"/>
      </w:pPr>
      <w:r>
        <w:rPr>
          <w:rFonts w:hint="eastAsia"/>
        </w:rPr>
        <w:t>本文利用</w:t>
      </w:r>
      <w:r>
        <w:rPr>
          <w:rFonts w:hint="eastAsia"/>
        </w:rPr>
        <w:t>P</w:t>
      </w:r>
      <w:r>
        <w:t>OI</w:t>
      </w:r>
      <w:r>
        <w:rPr>
          <w:rFonts w:hint="eastAsia"/>
        </w:rPr>
        <w:t>数据，利用情感分析方法分析</w:t>
      </w:r>
      <w:r>
        <w:rPr>
          <w:rFonts w:hint="eastAsia"/>
        </w:rPr>
        <w:t>o</w:t>
      </w:r>
      <w:r>
        <w:t xml:space="preserve">n-site </w:t>
      </w:r>
      <w:r>
        <w:rPr>
          <w:rFonts w:hint="eastAsia"/>
        </w:rPr>
        <w:t>和</w:t>
      </w:r>
      <w:r>
        <w:rPr>
          <w:rFonts w:hint="eastAsia"/>
        </w:rPr>
        <w:t xml:space="preserve"> </w:t>
      </w:r>
      <w:r>
        <w:t>real-time sentiment</w:t>
      </w:r>
      <w:r>
        <w:rPr>
          <w:rFonts w:hint="eastAsia"/>
        </w:rPr>
        <w:t>，并分析空气污染对</w:t>
      </w:r>
      <w:r>
        <w:t xml:space="preserve">sentiment </w:t>
      </w:r>
      <w:r>
        <w:rPr>
          <w:rFonts w:hint="eastAsia"/>
        </w:rPr>
        <w:t>的影响。</w:t>
      </w:r>
    </w:p>
    <w:p w:rsidR="00614501" w:rsidRDefault="00614501">
      <w:pPr>
        <w:ind w:firstLine="480"/>
      </w:pPr>
    </w:p>
    <w:p w:rsidR="00D06297" w:rsidRDefault="00A06757" w:rsidP="00D06297">
      <w:pPr>
        <w:ind w:firstLine="480"/>
      </w:pPr>
      <w:r>
        <w:t>E</w:t>
      </w:r>
      <w:r w:rsidRPr="0032303E">
        <w:t>nvironmental quality is a prevailing factor in determining competitiveness of tourist destination</w:t>
      </w:r>
      <w:r>
        <w:t>s</w:t>
      </w:r>
      <w:r>
        <w:t>,</w:t>
      </w:r>
      <w:r>
        <w:t xml:space="preserve"> and</w:t>
      </w:r>
      <w:r w:rsidRPr="0032303E">
        <w:t xml:space="preserve"> a crucial issue in the travel decision-making process</w:t>
      </w:r>
      <w:r>
        <w:t xml:space="preserve"> </w:t>
      </w:r>
      <w:sdt>
        <w:sdtPr>
          <w:alias w:val="Don't edit this field"/>
          <w:tag w:val="CitaviPlaceholder#cdebbb7e-1d05-4839-8b0c-3bf15fc3e840"/>
          <w:id w:val="60768074"/>
          <w:placeholder>
            <w:docPart w:val="2B3168BDDD3A495D8C5DD912098198B0"/>
          </w:placeholder>
        </w:sdtPr>
        <w:sdtContent>
          <w:r>
            <w:fldChar w:fldCharType="begin"/>
          </w:r>
          <w:r w:rsidR="00C606B8">
            <w:instrText>ADDIN CitaviPlaceholder{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}</w:instrText>
          </w:r>
          <w:r>
            <w:fldChar w:fldCharType="separate"/>
          </w:r>
          <w:r w:rsidR="00C606B8">
            <w:t>(Deng, Li, &amp; Ma, 2017; Peng &amp; Xiao, 2018)</w:t>
          </w:r>
          <w:r>
            <w:fldChar w:fldCharType="end"/>
          </w:r>
        </w:sdtContent>
      </w:sdt>
      <w:r>
        <w:t xml:space="preserve">. </w:t>
      </w:r>
      <w:r w:rsidR="0049785D">
        <w:t>A</w:t>
      </w:r>
      <w:r w:rsidR="00A30AA5">
        <w:rPr>
          <w:rFonts w:hint="eastAsia"/>
        </w:rPr>
        <w:t>ir</w:t>
      </w:r>
      <w:r w:rsidR="00A30AA5">
        <w:t xml:space="preserve"> pollution</w:t>
      </w:r>
      <w:r w:rsidR="0049785D">
        <w:t xml:space="preserve">, as one of the greatest environmental issues, </w:t>
      </w:r>
      <w:r>
        <w:t>its impact on tourism has become a widespread concern</w:t>
      </w:r>
      <w:r w:rsidR="0033423A">
        <w:t>, especially in China</w:t>
      </w:r>
      <w:r>
        <w:t xml:space="preserve"> </w:t>
      </w:r>
      <w:sdt>
        <w:sdtPr>
          <w:alias w:val="Don't edit this field"/>
          <w:tag w:val="CitaviPlaceholder#eae093ee-be1f-4bb1-a0e2-1b7f3775be5a"/>
          <w:id w:val="2081952343"/>
          <w:placeholder>
            <w:docPart w:val="DefaultPlaceholder_-1854013440"/>
          </w:placeholder>
        </w:sdtPr>
        <w:sdtContent>
          <w:r>
            <w:fldChar w:fldCharType="begin"/>
          </w:r>
          <w:r>
            <w:instrText>ADDIN CitaviPlaceholder{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}</w:instrText>
          </w:r>
          <w:r>
            <w:fldChar w:fldCharType="separate"/>
          </w:r>
          <w:r>
            <w:t>(Deng et al., 2017)</w:t>
          </w:r>
          <w:r>
            <w:fldChar w:fldCharType="end"/>
          </w:r>
        </w:sdtContent>
      </w:sdt>
      <w:r w:rsidR="00A30AA5">
        <w:t xml:space="preserve">. </w:t>
      </w:r>
      <w:r>
        <w:t>M</w:t>
      </w:r>
      <w:r w:rsidR="0081660B">
        <w:t xml:space="preserve">any tourism destinations are facing to the air pollution issues. </w:t>
      </w:r>
      <w:r>
        <w:t>For example, est</w:t>
      </w:r>
      <w:r w:rsidR="00614501">
        <w:t>imates have shown that approximately 20% of top-ranked tourist cities are perceived as having heavy air pollution (</w:t>
      </w:r>
      <w:r w:rsidR="00614501" w:rsidRPr="0032303E">
        <w:rPr>
          <w:highlight w:val="yellow"/>
        </w:rPr>
        <w:t>Hedrick-Wong and Choong 2016</w:t>
      </w:r>
      <w:r w:rsidR="00614501">
        <w:t>).</w:t>
      </w:r>
      <w:r w:rsidR="0081660B">
        <w:t xml:space="preserve"> </w:t>
      </w:r>
      <w:r w:rsidR="004C75B9">
        <w:t xml:space="preserve">In China, </w:t>
      </w:r>
      <w:r>
        <w:t xml:space="preserve">29% of 5,796 outdoor tourist attractions did not have any clean months in 2016, and the ratio may rise to 34% in 2030 </w:t>
      </w:r>
      <w:sdt>
        <w:sdtPr>
          <w:alias w:val="Don't edit this field"/>
          <w:tag w:val="CitaviPlaceholder#fa919a3a-d8dd-45b0-af89-cacec53992b4"/>
          <w:id w:val="1981959398"/>
          <w:placeholder>
            <w:docPart w:val="DefaultPlaceholder_-1854013440"/>
          </w:placeholder>
        </w:sdtPr>
        <w:sdtContent>
          <w:r>
            <w:fldChar w:fldCharType="begin"/>
          </w:r>
          <w:r>
            <w:instrText>ADDIN CitaviPlaceholder{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}</w:instrText>
          </w:r>
          <w:r>
            <w:fldChar w:fldCharType="separate"/>
          </w:r>
          <w:r>
            <w:t>(Sun, Mei, Li, &amp; Shi, 2019)</w:t>
          </w:r>
          <w:r>
            <w:fldChar w:fldCharType="end"/>
          </w:r>
        </w:sdtContent>
      </w:sdt>
      <w:r>
        <w:rPr>
          <w:rFonts w:hint="eastAsia"/>
        </w:rPr>
        <w:t>.</w:t>
      </w:r>
      <w:r>
        <w:t xml:space="preserve"> </w:t>
      </w:r>
      <w:r w:rsidR="00D34700">
        <w:t>R</w:t>
      </w:r>
      <w:r w:rsidR="0081660B">
        <w:t xml:space="preserve">esearchers have </w:t>
      </w:r>
      <w:r w:rsidR="00232192">
        <w:t xml:space="preserve">examined the </w:t>
      </w:r>
      <w:r w:rsidR="0081660B">
        <w:t xml:space="preserve">effects of air pollution on tourism demand </w:t>
      </w:r>
      <w:sdt>
        <w:sdtPr>
          <w:alias w:val="Don't edit this field"/>
          <w:tag w:val="CitaviPlaceholder#ee32fa5e-3111-4a51-8ac3-e6e1b08ea7d6"/>
          <w:id w:val="587425397"/>
          <w:placeholder>
            <w:docPart w:val="DefaultPlaceholder_-1854013440"/>
          </w:placeholder>
        </w:sdtPr>
        <w:sdtContent>
          <w:r w:rsidR="00232192">
            <w:fldChar w:fldCharType="begin"/>
          </w:r>
          <w:r w:rsidR="00974A3B">
            <w:instrText>ADDIN CitaviPlaceholder{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}</w:instrText>
          </w:r>
          <w:r w:rsidR="00232192">
            <w:fldChar w:fldCharType="separate"/>
          </w:r>
          <w:r w:rsidR="00D34700">
            <w:t>(Wang, Fang, &amp; Law, 2018; Zhou, Qu, Du, Yang, &amp; Liu, 2018)</w:t>
          </w:r>
          <w:r w:rsidR="00232192">
            <w:fldChar w:fldCharType="end"/>
          </w:r>
        </w:sdtContent>
      </w:sdt>
      <w:r w:rsidR="004C75B9">
        <w:t xml:space="preserve">, </w:t>
      </w:r>
      <w:r w:rsidR="00D34700" w:rsidRPr="00D34700">
        <w:t>tourism sales revenue</w:t>
      </w:r>
      <w:r w:rsidR="00D34700">
        <w:t xml:space="preserve"> </w:t>
      </w:r>
      <w:sdt>
        <w:sdtPr>
          <w:alias w:val="Don't edit this field"/>
          <w:tag w:val="CitaviPlaceholder#534c69f9-3ec2-4e42-85df-587a83b313cd"/>
          <w:id w:val="-1747946724"/>
          <w:placeholder>
            <w:docPart w:val="DefaultPlaceholder_-1854013440"/>
          </w:placeholder>
        </w:sdtPr>
        <w:sdtContent>
          <w:r w:rsidR="00D34700">
            <w:fldChar w:fldCharType="begin"/>
          </w:r>
          <w:r w:rsidR="00D34700">
            <w:instrText>ADDIN CitaviPlaceholder{eyIkaWQiOiIxIiwiRW50cmllcyI6W3siJGlkIjoiMiIsIklkIjoiNzBkNmVmMzYtMTk3Zi00YTg0LTk2OTEtZWY1OGZjZTU5N2RmIiwiUmFuZ2VMZW5ndGgiOjEyLCJSZWZlcmVuY2VJZCI6ImE2NTYwNzcyLTlkMWYtNGM0OS1hODFlLTYyNTAyNzU0NzIxNyIsIlJlZmVyZW5jZSI6eyIkaWQiOiIzIiwiQWJzdHJhY3QiOiJUb3VyaXNtIE1hbmFnZW1lbnQsIDc0ICgyMDE5KSAzNTgtMzY5LiBkb2k6MTAuMTAxNi9qLnRvdXJtYW4uMjAxOS4wNC4wMDg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XHJcbjt9e1xcZjNcXGZuaWxcXGZjaGFyc2V0MCBNaWNyb3NvZnQgWWFIZWkgVUk7fX17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yXG5cXGFkZGl0aXZlXFxzc2VtaWhpZGRlblxcc3ByaW9yaXR5MCBEZWZhdWx0IFBhcmFncmFwaCBGb250O319e1xcKlxccnNpZHRibFxccnNpZDEwOTc2MDYyfXtcXCpcXGdlbmVyYXRvciBBc3Bvc2UuV29yZHMgZm9yIC5ORVQgMTEuMTEuMC4w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yMDUy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HJcblxcZGdtYXJnaW5cXHBnYnJkcmhlYWRcXHBnYnJkcmZvb3R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IFRvdXJpc20gTWFuYWdlbWVudCwgNzQgKDIwMTkpIDM1OC0zNjkuIGRvaToxMC4xMDE2L2oudG91cm1hbi4yMDE5LjA0LjAwOH17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Fxsc2RzZW1paGlkZGVuMVxcbHNkdW5oaWRldXNlZDFcXGxzZHFmb3JtYXQxIGhlYWRpbmcgM1xyXG47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XGxzZHNlbWloaWRkZW4xXFxsc2R1bmhpZGV1c2VkMVxcbHNkcWZvcm1hdDEgaGVhZGluZyA4XHJcbj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XGxzZHFmb3JtYXQxXFxsc2Rwcmlvcml0eTEgTm8gU3BhY2luZ1xyXG47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Fxsc2Rwcmlvcml0eTY4IE1lZGl1bSBHcmlkIDJcclxu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Fxsc2Rwcmlvcml0eTYzIE1lZGl1bSBTaGFkaW5nIDEgQWNjZW50IDFcclxu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XGxzZHByaW9yaXR5NjYgTWVkaXVtIExpc3QgMiBBY2NlbnQgMVxyXG47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XGxzZHByaW9yaXR5NzMgQ29sb3JmdWwgR3JpZCBBY2NlbnQgMVxyXG47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Fxsc2Rwcmlvcml0eTY2IE1lZGl1bSBMaXN0IDIgQWNjZW50IDJcclxu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Fxsc2Rwcmlvcml0eTczIENvbG9yZnVsIEdyaWQgQWNjZW50IDJcclxu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cbHNkcHJpb3JpdHk2NiBNZWRpdW0gTGlzdCAyIEFjY2VudCAzXHJcbj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cbHNkcHJpb3JpdHk3MyBDb2xvcmZ1bCBHcmlkIEFjY2VudCAzXHJcbj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XGxzZHByaW9yaXR5NjYgTWVkaXVtIExpc3QgMiBBY2NlbnQgNFxyXG47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XGxzZHByaW9yaXR5NzMgQ29sb3JmdWwgR3JpZCBBY2NlbnQgNFxyXG47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Fxsc2Rwcmlvcml0eTY2IE1lZGl1bSBMaXN0IDIgQWNjZW50IDVcclxu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Fxsc2Rwcmlvcml0eTczIENvbG9yZnVsIEdyaWQgQWNjZW50IDVcclxu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cbHNkcHJpb3JpdHk2NiBNZWRpdW0gTGlzdCAyIEFjY2VudCA2XHJcb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cbHNkcHJpb3JpdHk3MyBDb2xvcmZ1bCBHcmlkIEFjY2VudCA2XHJcb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}</w:instrText>
          </w:r>
          <w:r w:rsidR="00D34700">
            <w:fldChar w:fldCharType="separate"/>
          </w:r>
          <w:r w:rsidR="00D34700">
            <w:t>(Yoon, 2019)</w:t>
          </w:r>
          <w:r w:rsidR="00D34700">
            <w:fldChar w:fldCharType="end"/>
          </w:r>
        </w:sdtContent>
      </w:sdt>
      <w:r w:rsidR="00D34700">
        <w:t xml:space="preserve">, </w:t>
      </w:r>
      <w:r w:rsidR="0032303E">
        <w:t xml:space="preserve">tourist arrivals </w:t>
      </w:r>
      <w:sdt>
        <w:sdtPr>
          <w:alias w:val="Don't edit this field"/>
          <w:tag w:val="CitaviPlaceholder#08b422dc-4d65-423f-9642-d14d19e8335c"/>
          <w:id w:val="-389267088"/>
          <w:placeholder>
            <w:docPart w:val="DefaultPlaceholder_-1854013440"/>
          </w:placeholder>
        </w:sdtPr>
        <w:sdtContent>
          <w:r w:rsidR="0032303E">
            <w:fldChar w:fldCharType="begin"/>
          </w:r>
          <w:r w:rsidR="00C606B8">
            <w:instrText>ADDIN CitaviPlaceholder{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}</w:instrText>
          </w:r>
          <w:r w:rsidR="0032303E">
            <w:fldChar w:fldCharType="separate"/>
          </w:r>
          <w:r w:rsidR="00C606B8">
            <w:t>(Deng et al., 2017; Xu &amp; Reed, 2017)</w:t>
          </w:r>
          <w:r w:rsidR="0032303E">
            <w:fldChar w:fldCharType="end"/>
          </w:r>
        </w:sdtContent>
      </w:sdt>
      <w:r w:rsidR="00D34700">
        <w:t xml:space="preserve">, </w:t>
      </w:r>
      <w:r w:rsidR="004C75B9">
        <w:t xml:space="preserve">destination image </w:t>
      </w:r>
      <w:sdt>
        <w:sdtPr>
          <w:alias w:val="Don't edit this field"/>
          <w:tag w:val="CitaviPlaceholder#45564628-4683-46de-8482-226a654fc2d1"/>
          <w:id w:val="-2089917730"/>
          <w:placeholder>
            <w:docPart w:val="DefaultPlaceholder_-1854013440"/>
          </w:placeholder>
        </w:sdtPr>
        <w:sdtContent>
          <w:r w:rsidR="004C75B9">
            <w:fldChar w:fldCharType="begin"/>
          </w:r>
          <w:r w:rsidR="00C606B8">
            <w:instrText>ADDIN CitaviPlaceholder{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}</w:instrText>
          </w:r>
          <w:r w:rsidR="004C75B9">
            <w:fldChar w:fldCharType="separate"/>
          </w:r>
          <w:r w:rsidR="00C606B8">
            <w:t>(Becken, Jin, Zhang, &amp; Gao, 2017; Peng &amp; Xiao, 2018)</w:t>
          </w:r>
          <w:r w:rsidR="004C75B9">
            <w:fldChar w:fldCharType="end"/>
          </w:r>
        </w:sdtContent>
      </w:sdt>
      <w:r w:rsidR="00D34700">
        <w:t>, and</w:t>
      </w:r>
      <w:r w:rsidR="0081660B">
        <w:t xml:space="preserve"> tourist perception </w:t>
      </w:r>
      <w:sdt>
        <w:sdtPr>
          <w:alias w:val="Don't edit this field"/>
          <w:tag w:val="CitaviPlaceholder#a585849e-ce7c-45b0-8f97-fdf679bc088c"/>
          <w:id w:val="1260559129"/>
          <w:placeholder>
            <w:docPart w:val="DefaultPlaceholder_-1854013440"/>
          </w:placeholder>
        </w:sdtPr>
        <w:sdtContent>
          <w:r w:rsidR="0032303E">
            <w:fldChar w:fldCharType="begin"/>
          </w:r>
          <w:r w:rsidR="007E192A">
            <w:instrText>ADDIN CitaviPlaceholder{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}</w:instrText>
          </w:r>
          <w:r w:rsidR="0032303E">
            <w:fldChar w:fldCharType="separate"/>
          </w:r>
          <w:r w:rsidR="007E192A">
            <w:t>(J. Li, Pearce, Morrison, &amp; Wu, 2016; Peng &amp; Xiao, 2018; Zhang, Hou, Li, &amp; Huang, 2019)</w:t>
          </w:r>
          <w:r w:rsidR="0032303E">
            <w:fldChar w:fldCharType="end"/>
          </w:r>
        </w:sdtContent>
      </w:sdt>
      <w:r w:rsidR="00D34700">
        <w:t>.</w:t>
      </w:r>
      <w:r w:rsidR="00974A3B">
        <w:t xml:space="preserve"> </w:t>
      </w:r>
      <w:r w:rsidR="00D06297">
        <w:t xml:space="preserve">However, </w:t>
      </w:r>
      <w:r w:rsidR="00D06297">
        <w:t>whether and how the air pollution affects tourist online sentiment is not clear.</w:t>
      </w:r>
    </w:p>
    <w:p w:rsidR="00263828" w:rsidRDefault="00263828" w:rsidP="00D06297">
      <w:pPr>
        <w:ind w:firstLine="480"/>
      </w:pPr>
    </w:p>
    <w:p w:rsidR="00BA65BE" w:rsidRDefault="00BA65BE" w:rsidP="00BA65BE">
      <w:pPr>
        <w:ind w:firstLine="480"/>
      </w:pPr>
      <w:r>
        <w:rPr>
          <w:rFonts w:hint="eastAsia"/>
        </w:rPr>
        <w:t>T</w:t>
      </w:r>
      <w:r>
        <w:t xml:space="preserve">ourist sentiment </w:t>
      </w:r>
      <w:r>
        <w:rPr>
          <w:rFonts w:hint="eastAsia"/>
        </w:rPr>
        <w:t>很重要。主要用什么方法研究了什么问题，发现……会影响</w:t>
      </w:r>
      <w:r>
        <w:t>tourist sentiment</w:t>
      </w:r>
      <w:r>
        <w:rPr>
          <w:rFonts w:hint="eastAsia"/>
        </w:rPr>
        <w:t>。</w:t>
      </w:r>
      <w:r>
        <w:t>H</w:t>
      </w:r>
      <w:r>
        <w:rPr>
          <w:rFonts w:hint="eastAsia"/>
        </w:rPr>
        <w:t>o</w:t>
      </w:r>
      <w:r>
        <w:t xml:space="preserve">wever, </w:t>
      </w:r>
      <w:r>
        <w:rPr>
          <w:rFonts w:hint="eastAsia"/>
        </w:rPr>
        <w:t>the</w:t>
      </w:r>
      <w:r>
        <w:t xml:space="preserve"> effects of air pollution on tourist sentiment is not investigated. Also, those studies estimated the </w:t>
      </w:r>
      <w:r>
        <w:rPr>
          <w:rFonts w:hint="eastAsia"/>
        </w:rPr>
        <w:t>之后的感受、不在场的感受。</w:t>
      </w:r>
      <w:r w:rsidR="00291935">
        <w:t xml:space="preserve">Recently, the wide usage of social media data and sentiment analysis technique provide a new way to measure on-site and real-time tourist sentiment (). </w:t>
      </w:r>
      <w:r>
        <w:t xml:space="preserve"> </w:t>
      </w:r>
    </w:p>
    <w:p w:rsidR="00614501" w:rsidRDefault="00BA65BE">
      <w:pPr>
        <w:ind w:firstLine="480"/>
      </w:pPr>
      <w:r>
        <w:t>Therefore</w:t>
      </w:r>
      <w:r w:rsidR="00CB51B6">
        <w:t xml:space="preserve">, </w:t>
      </w:r>
      <w:r>
        <w:t xml:space="preserve">this study </w:t>
      </w:r>
      <w:r w:rsidR="00CB51B6">
        <w:t>measure</w:t>
      </w:r>
      <w:r>
        <w:t>s</w:t>
      </w:r>
      <w:r w:rsidR="00CB51B6">
        <w:t xml:space="preserve"> the real-time </w:t>
      </w:r>
      <w:r>
        <w:t xml:space="preserve">and on-site tourist sentiment, </w:t>
      </w:r>
      <w:r>
        <w:t>with the help of social media data and sentiment analysis technique</w:t>
      </w:r>
      <w:r>
        <w:t xml:space="preserve">, and investigate the impact of air pollution on tourist online sentiment. </w:t>
      </w:r>
    </w:p>
    <w:p w:rsidR="00BA65BE" w:rsidRDefault="00BA65BE">
      <w:pPr>
        <w:ind w:firstLine="480"/>
      </w:pPr>
    </w:p>
    <w:p w:rsidR="00BA65BE" w:rsidRPr="00BA65BE" w:rsidRDefault="00BA65BE">
      <w:pPr>
        <w:ind w:firstLine="480"/>
      </w:pPr>
    </w:p>
    <w:p w:rsidR="00EC6671" w:rsidRDefault="00BE5888">
      <w:pPr>
        <w:ind w:firstLine="480"/>
      </w:pPr>
      <w:r>
        <w:t xml:space="preserve">Background: effects of air pollution on tourism (in reality; in literature). For example, affect tourist arrivals, destinations etc. </w:t>
      </w:r>
      <w:r>
        <w:rPr>
          <w:rFonts w:hint="eastAsia"/>
        </w:rPr>
        <w:t>……</w:t>
      </w:r>
      <w:r>
        <w:t>However, the effects of air pollution on tourists’ online sentiment/experience (on-site and real-time sentiment/experience) need to be investigated.</w:t>
      </w:r>
    </w:p>
    <w:p w:rsidR="00EC6671" w:rsidRDefault="00BE5888">
      <w:pPr>
        <w:ind w:firstLine="480"/>
      </w:pPr>
      <w:r>
        <w:t xml:space="preserve">Social media and the sentiment analysis provide a new way to measure on-site and real-time tourists experience. With the help of sentiment analysis, several studies using social media data to </w:t>
      </w:r>
      <w:r>
        <w:rPr>
          <w:rFonts w:hint="eastAsia"/>
        </w:rPr>
        <w:t>……</w:t>
      </w:r>
    </w:p>
    <w:p w:rsidR="00EC6671" w:rsidRDefault="00BE5888">
      <w:pPr>
        <w:ind w:firstLine="480"/>
      </w:pPr>
      <w:r>
        <w:rPr>
          <w:rFonts w:hint="eastAsia"/>
        </w:rPr>
        <w:t>T</w:t>
      </w:r>
      <w:r>
        <w:t xml:space="preserve">his study aims to confirm the effectiveness of measuring tourists on-site experience using social media and sentiment analysis and investigate the effects of air pollution on tourists’ sentiment. </w:t>
      </w:r>
      <w:r>
        <w:rPr>
          <w:rFonts w:hint="eastAsia"/>
        </w:rPr>
        <w:t>……</w:t>
      </w:r>
    </w:p>
    <w:p w:rsidR="00EC6671" w:rsidRDefault="00EC6671">
      <w:pPr>
        <w:ind w:firstLine="480"/>
      </w:pPr>
    </w:p>
    <w:p w:rsidR="00EC6671" w:rsidRDefault="00BE5888">
      <w:pPr>
        <w:pStyle w:val="1"/>
        <w:numPr>
          <w:ilvl w:val="0"/>
          <w:numId w:val="1"/>
        </w:numPr>
        <w:rPr>
          <w:ins w:id="1" w:author="yang" w:date="2019-12-15T14:02:00Z"/>
        </w:rPr>
      </w:pPr>
      <w:r>
        <w:t>Literature Review</w:t>
      </w:r>
    </w:p>
    <w:p w:rsidR="00EC6671" w:rsidRDefault="00BE5888">
      <w:pPr>
        <w:ind w:firstLine="480"/>
        <w:rPr>
          <w:ins w:id="2" w:author="yang" w:date="2019-12-15T14:02:00Z"/>
        </w:rPr>
      </w:pPr>
      <w:ins w:id="3" w:author="yang" w:date="2019-12-15T14:02:00Z">
        <w:r>
          <w:rPr>
            <w:rFonts w:hint="eastAsia"/>
          </w:rPr>
          <w:t>请同学们协助做两个文献表格</w:t>
        </w:r>
      </w:ins>
    </w:p>
    <w:p w:rsidR="00EC6671" w:rsidRDefault="00BE5888">
      <w:pPr>
        <w:ind w:firstLine="480"/>
        <w:rPr>
          <w:ins w:id="4" w:author="yang" w:date="2019-12-15T14:03:00Z"/>
        </w:rPr>
      </w:pPr>
      <w:ins w:id="5" w:author="yang" w:date="2019-12-15T14:02:00Z">
        <w:r>
          <w:rPr>
            <w:rFonts w:hint="eastAsia"/>
          </w:rPr>
          <w:t xml:space="preserve">Table1 </w:t>
        </w:r>
      </w:ins>
      <w:ins w:id="6" w:author="yang" w:date="2019-12-15T14:03:00Z">
        <w:r>
          <w:rPr>
            <w:rFonts w:hint="eastAsia"/>
          </w:rPr>
          <w:t xml:space="preserve">air </w:t>
        </w:r>
      </w:ins>
      <w:ins w:id="7" w:author="yang" w:date="2019-12-15T14:02:00Z">
        <w:r>
          <w:rPr>
            <w:rFonts w:hint="eastAsia"/>
          </w:rPr>
          <w:t>pollution</w:t>
        </w:r>
      </w:ins>
      <w:ins w:id="8" w:author="yang" w:date="2019-12-15T14:03:00Z">
        <w:r>
          <w:rPr>
            <w:rFonts w:hint="eastAsia"/>
          </w:rPr>
          <w:t xml:space="preserve"> on tourism</w:t>
        </w:r>
      </w:ins>
    </w:p>
    <w:p w:rsidR="00EC6671" w:rsidRDefault="00BE5888">
      <w:pPr>
        <w:ind w:firstLine="480"/>
        <w:rPr>
          <w:ins w:id="9" w:author="yang" w:date="2019-12-15T14:02:00Z"/>
        </w:rPr>
      </w:pPr>
      <w:ins w:id="10" w:author="yang" w:date="2019-12-15T14:03:00Z">
        <w:r>
          <w:rPr>
            <w:rFonts w:hint="eastAsia"/>
          </w:rPr>
          <w:t>Table1 sentiment in tourism research</w:t>
        </w:r>
        <w:r>
          <w:rPr>
            <w:rFonts w:hint="eastAsia"/>
          </w:rPr>
          <w:t>（这里列清楚</w:t>
        </w:r>
        <w:r>
          <w:rPr>
            <w:rFonts w:hint="eastAsia"/>
          </w:rPr>
          <w:t>sentiment</w:t>
        </w:r>
        <w:r>
          <w:rPr>
            <w:rFonts w:hint="eastAsia"/>
          </w:rPr>
          <w:t>是怎么测量的）</w:t>
        </w:r>
      </w:ins>
      <w:ins w:id="11" w:author="yang" w:date="2019-12-15T14:02:00Z">
        <w:r>
          <w:rPr>
            <w:rFonts w:hint="eastAsia"/>
          </w:rPr>
          <w:t xml:space="preserve"> </w:t>
        </w:r>
      </w:ins>
    </w:p>
    <w:p w:rsidR="00EC6671" w:rsidRDefault="00EC6671">
      <w:pPr>
        <w:ind w:firstLine="480"/>
      </w:pPr>
    </w:p>
    <w:p w:rsidR="00EC6671" w:rsidRDefault="00BE5888">
      <w:pPr>
        <w:pStyle w:val="2"/>
        <w:numPr>
          <w:ilvl w:val="1"/>
          <w:numId w:val="1"/>
        </w:numPr>
      </w:pPr>
      <w:r>
        <w:t>Air Pollution and Tourism</w:t>
      </w:r>
    </w:p>
    <w:p w:rsidR="00EC6671" w:rsidRDefault="00BE5888" w:rsidP="00C44977">
      <w:pPr>
        <w:pStyle w:val="2"/>
        <w:numPr>
          <w:ilvl w:val="1"/>
          <w:numId w:val="1"/>
        </w:numPr>
        <w:rPr>
          <w:color w:val="000000" w:themeColor="text1"/>
        </w:rPr>
      </w:pPr>
      <w:r w:rsidRPr="007862DF">
        <w:rPr>
          <w:color w:val="000000" w:themeColor="text1"/>
        </w:rPr>
        <w:t xml:space="preserve">Sentiment </w:t>
      </w:r>
      <w:r w:rsidR="007862DF" w:rsidRPr="007862DF">
        <w:rPr>
          <w:color w:val="000000" w:themeColor="text1"/>
        </w:rPr>
        <w:t>in Tourism</w:t>
      </w:r>
    </w:p>
    <w:p w:rsidR="00C44977" w:rsidRPr="00C44977" w:rsidRDefault="00C44977" w:rsidP="00C44977">
      <w:pPr>
        <w:ind w:firstLineChars="0" w:firstLine="0"/>
      </w:pPr>
    </w:p>
    <w:p w:rsidR="00EC6671" w:rsidRDefault="00BE5888">
      <w:pPr>
        <w:pStyle w:val="1"/>
      </w:pPr>
      <w:r>
        <w:t xml:space="preserve">3. </w:t>
      </w:r>
      <w:r w:rsidR="007862DF">
        <w:t>Data and Variables</w:t>
      </w:r>
    </w:p>
    <w:p w:rsidR="00EC6671" w:rsidRDefault="00BE5888">
      <w:pPr>
        <w:pStyle w:val="2"/>
      </w:pPr>
      <w:r>
        <w:t xml:space="preserve">3.1 </w:t>
      </w:r>
      <w:r>
        <w:rPr>
          <w:rFonts w:hint="eastAsia"/>
        </w:rPr>
        <w:t>D</w:t>
      </w:r>
      <w:r>
        <w:t>ata</w:t>
      </w:r>
    </w:p>
    <w:p w:rsidR="00EC6671" w:rsidRDefault="00BE5888">
      <w:pPr>
        <w:ind w:firstLine="480"/>
      </w:pPr>
      <w:r>
        <w:t>To measure the real-time and on-site tourist</w:t>
      </w:r>
      <w:r w:rsidR="007808C0">
        <w:t xml:space="preserve"> sentiment</w:t>
      </w:r>
      <w:r>
        <w:t xml:space="preserve">, check-in social media data was used. Geotagged </w:t>
      </w:r>
      <w:r>
        <w:rPr>
          <w:rFonts w:hint="eastAsia"/>
        </w:rPr>
        <w:t>che</w:t>
      </w:r>
      <w:r>
        <w:t xml:space="preserve">ck-in social media data was collected from Sina Weibo, the most popular microblogging platform in China, using web crawler technology. The check-in Weibo posts contain the users’ location information when posting Weibo in a certain location, and the check-in Weibo posts will be listed in the check-in </w:t>
      </w:r>
      <w:r w:rsidR="00171791">
        <w:t>home</w:t>
      </w:r>
      <w:r>
        <w:t xml:space="preserve">page of this location. </w:t>
      </w:r>
    </w:p>
    <w:p w:rsidR="00171791" w:rsidRDefault="00171791">
      <w:pPr>
        <w:ind w:firstLine="480"/>
      </w:pPr>
      <w:r>
        <w:t xml:space="preserve">We took China’s AAAAA tourist resorts as our study samples for three concerns. First, </w:t>
      </w:r>
      <w:r w:rsidR="004C75B9">
        <w:t>China is suffering from</w:t>
      </w:r>
      <w:r w:rsidR="004C75B9">
        <w:t xml:space="preserve"> </w:t>
      </w:r>
      <w:r w:rsidR="004C75B9">
        <w:t>increasingly concerning levels of air pollution</w:t>
      </w:r>
      <w:r w:rsidR="004C75B9">
        <w:t xml:space="preserve"> </w:t>
      </w:r>
      <w:sdt>
        <w:sdtPr>
          <w:alias w:val="Don't edit this field"/>
          <w:tag w:val="CitaviPlaceholder#a6e4b810-4d4a-459e-be81-e7bf8307c25e"/>
          <w:id w:val="1686629380"/>
          <w:placeholder>
            <w:docPart w:val="DefaultPlaceholder_-1854013440"/>
          </w:placeholder>
        </w:sdtPr>
        <w:sdtContent>
          <w:r w:rsidR="004C75B9">
            <w:fldChar w:fldCharType="begin"/>
          </w:r>
          <w:r w:rsidR="004C75B9">
            <w:instrText>ADDIN CitaviPlaceholder{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}</w:instrText>
          </w:r>
          <w:r w:rsidR="004C75B9">
            <w:fldChar w:fldCharType="separate"/>
          </w:r>
          <w:r w:rsidR="004C75B9">
            <w:t>(Becken et al., 2017)</w:t>
          </w:r>
          <w:r w:rsidR="004C75B9">
            <w:fldChar w:fldCharType="end"/>
          </w:r>
        </w:sdtContent>
      </w:sdt>
      <w:r w:rsidR="004C75B9">
        <w:t>. In China, the</w:t>
      </w:r>
      <w:r>
        <w:t xml:space="preserve"> air pollution issue and its impact on tourism has become a widespread concern </w:t>
      </w:r>
      <w:sdt>
        <w:sdtPr>
          <w:alias w:val="Don't edit this field"/>
          <w:tag w:val="CitaviPlaceholder#ef8f8b2c-9dc2-4b36-b6fe-ae4128b80b44"/>
          <w:id w:val="900874292"/>
          <w:placeholder>
            <w:docPart w:val="DefaultPlaceholder_-1854013440"/>
          </w:placeholder>
        </w:sdtPr>
        <w:sdtContent>
          <w:r w:rsidR="004C75B9">
            <w:fldChar w:fldCharType="begin"/>
          </w:r>
          <w:r w:rsidR="0032303E">
            <w:instrText>ADDIN CitaviPlaceholder{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}</w:instrText>
          </w:r>
          <w:r w:rsidR="004C75B9">
            <w:fldChar w:fldCharType="separate"/>
          </w:r>
          <w:r w:rsidR="0032303E">
            <w:t>(Deng et al., 2017; Peng &amp; Xiao, 2018)</w:t>
          </w:r>
          <w:r w:rsidR="004C75B9">
            <w:fldChar w:fldCharType="end"/>
          </w:r>
        </w:sdtContent>
      </w:sdt>
      <w:r>
        <w:t xml:space="preserve">. Second, the uneven spatial distribution of air pollution in China across provinces and cities makes it easier to </w:t>
      </w:r>
      <w:r>
        <w:lastRenderedPageBreak/>
        <w:t xml:space="preserve">capture the impacts of air pollution on different destinations. Third, </w:t>
      </w:r>
      <w:r w:rsidR="00BE5888">
        <w:t>China’s AAAAA tourist resorts represent the highest level of destinations in China</w:t>
      </w:r>
      <w:r>
        <w:t xml:space="preserve"> and attract most of the tourists. Therefore, </w:t>
      </w:r>
      <w:r w:rsidR="00BE5888">
        <w:t xml:space="preserve">we chose China’s AAAAA tourist resorts as our study </w:t>
      </w:r>
      <w:r>
        <w:t>samples</w:t>
      </w:r>
      <w:r w:rsidR="00BE5888">
        <w:t xml:space="preserve">. </w:t>
      </w:r>
    </w:p>
    <w:p w:rsidR="00171791" w:rsidRDefault="00BE5888">
      <w:pPr>
        <w:ind w:firstLine="480"/>
      </w:pPr>
      <w:r>
        <w:t>Until November 1</w:t>
      </w:r>
      <w:r w:rsidR="000127C9" w:rsidRPr="000127C9">
        <w:rPr>
          <w:vertAlign w:val="superscript"/>
        </w:rPr>
        <w:t>st</w:t>
      </w:r>
      <w:r>
        <w:t xml:space="preserve">, 2019, 259 tourist destinations were certificated as China’s AAAAA tourist resorts. Some of the destinations do not have a check-in </w:t>
      </w:r>
      <w:r w:rsidR="00171791">
        <w:t>home</w:t>
      </w:r>
      <w:r>
        <w:t xml:space="preserve">page, and some destinations contain multiple sites and have </w:t>
      </w:r>
      <w:r w:rsidR="00171791">
        <w:t xml:space="preserve">a </w:t>
      </w:r>
      <w:r>
        <w:t xml:space="preserve">check-in </w:t>
      </w:r>
      <w:r w:rsidR="00171791">
        <w:t>home</w:t>
      </w:r>
      <w:r>
        <w:t xml:space="preserve">page for each site. For example, the China’s AAAAA tourist resorts “Mount Qingcheng </w:t>
      </w:r>
      <w:r>
        <w:rPr>
          <w:rFonts w:hint="eastAsia"/>
        </w:rPr>
        <w:t>-</w:t>
      </w:r>
      <w:r>
        <w:t xml:space="preserve"> Dujiangyan Irrigation System Tourist Resort” (</w:t>
      </w:r>
      <w:r>
        <w:rPr>
          <w:rFonts w:hint="eastAsia"/>
        </w:rPr>
        <w:t>青城山</w:t>
      </w:r>
      <w:r>
        <w:rPr>
          <w:rFonts w:hint="eastAsia"/>
        </w:rPr>
        <w:t>-</w:t>
      </w:r>
      <w:r>
        <w:rPr>
          <w:rFonts w:hint="eastAsia"/>
        </w:rPr>
        <w:t>都江堰风景名胜区</w:t>
      </w:r>
      <w:r>
        <w:t>) contains two destination sites, Qingcheng Mountain (</w:t>
      </w:r>
      <w:r>
        <w:rPr>
          <w:rFonts w:hint="eastAsia"/>
        </w:rPr>
        <w:t>青城山</w:t>
      </w:r>
      <w:r>
        <w:t>) and Dujiangyan Irrigation System (</w:t>
      </w:r>
      <w:r>
        <w:rPr>
          <w:rFonts w:hint="eastAsia"/>
        </w:rPr>
        <w:t>都江堰水利工程</w:t>
      </w:r>
      <w:r>
        <w:t xml:space="preserve">). Therefore, Weibo posts data were collected from Weibo check-in data from 241 check-in </w:t>
      </w:r>
      <w:r w:rsidR="00171791">
        <w:t>home</w:t>
      </w:r>
      <w:r>
        <w:t>pages of 241 tourist destinations (220 tourist resorts). Finally, a total of 201,653 check-in Weibo posts were collected, and Weibo post</w:t>
      </w:r>
      <w:r w:rsidR="002E49E7">
        <w:t>s update</w:t>
      </w:r>
      <w:r>
        <w:t xml:space="preserve"> between August 14</w:t>
      </w:r>
      <w:r>
        <w:rPr>
          <w:vertAlign w:val="superscript"/>
        </w:rPr>
        <w:t>th</w:t>
      </w:r>
      <w:r>
        <w:t>, 2015 and October 14</w:t>
      </w:r>
      <w:r>
        <w:rPr>
          <w:vertAlign w:val="superscript"/>
        </w:rPr>
        <w:t>th</w:t>
      </w:r>
      <w:r>
        <w:t>, 2019</w:t>
      </w:r>
      <w:r w:rsidR="00171791">
        <w:t>.</w:t>
      </w:r>
    </w:p>
    <w:p w:rsidR="004412C1" w:rsidRPr="008A3B07" w:rsidRDefault="00171791" w:rsidP="00171791">
      <w:pPr>
        <w:ind w:firstLine="480"/>
        <w:rPr>
          <w:color w:val="000000" w:themeColor="text1"/>
        </w:rPr>
      </w:pPr>
      <w:r w:rsidRPr="008A3B07">
        <w:rPr>
          <w:color w:val="000000" w:themeColor="text1"/>
        </w:rPr>
        <w:t>The limitations of the data must be acknowledged. First, due to the limitation of the application programming</w:t>
      </w:r>
      <w:r w:rsidRPr="008A3B07">
        <w:rPr>
          <w:rFonts w:hint="eastAsia"/>
          <w:color w:val="000000" w:themeColor="text1"/>
        </w:rPr>
        <w:t xml:space="preserve"> interface (API) </w:t>
      </w:r>
      <w:r w:rsidRPr="008A3B07">
        <w:rPr>
          <w:color w:val="000000" w:themeColor="text1"/>
        </w:rPr>
        <w:t xml:space="preserve">of Sina Weibo, </w:t>
      </w:r>
      <w:r w:rsidR="000127C9" w:rsidRPr="008A3B07">
        <w:rPr>
          <w:color w:val="000000" w:themeColor="text1"/>
        </w:rPr>
        <w:t xml:space="preserve">only </w:t>
      </w:r>
      <w:r w:rsidRPr="008A3B07">
        <w:rPr>
          <w:color w:val="000000" w:themeColor="text1"/>
        </w:rPr>
        <w:t xml:space="preserve">Weibo posts </w:t>
      </w:r>
      <w:r w:rsidR="000127C9" w:rsidRPr="008A3B07">
        <w:rPr>
          <w:rFonts w:hint="eastAsia"/>
          <w:color w:val="000000" w:themeColor="text1"/>
        </w:rPr>
        <w:t>t</w:t>
      </w:r>
      <w:r w:rsidR="000127C9" w:rsidRPr="008A3B07">
        <w:rPr>
          <w:color w:val="000000" w:themeColor="text1"/>
        </w:rPr>
        <w:t xml:space="preserve">hat </w:t>
      </w:r>
      <w:r w:rsidRPr="008A3B07">
        <w:rPr>
          <w:color w:val="000000" w:themeColor="text1"/>
        </w:rPr>
        <w:t>listed in the latest 150 pages of each check-in homepage</w:t>
      </w:r>
      <w:r w:rsidR="000127C9" w:rsidRPr="008A3B07">
        <w:rPr>
          <w:color w:val="000000" w:themeColor="text1"/>
        </w:rPr>
        <w:t xml:space="preserve"> can be collected. </w:t>
      </w:r>
      <w:r w:rsidR="00D273C3" w:rsidRPr="008A3B07">
        <w:rPr>
          <w:color w:val="000000" w:themeColor="text1"/>
        </w:rPr>
        <w:t xml:space="preserve">However, </w:t>
      </w:r>
      <w:r w:rsidR="008A3B07">
        <w:rPr>
          <w:color w:val="000000" w:themeColor="text1"/>
        </w:rPr>
        <w:t xml:space="preserve">since </w:t>
      </w:r>
      <w:r w:rsidR="00D273C3" w:rsidRPr="008A3B07">
        <w:rPr>
          <w:color w:val="000000" w:themeColor="text1"/>
        </w:rPr>
        <w:t xml:space="preserve">we successfully collected more than 200,000 Weibo posts, </w:t>
      </w:r>
      <w:r w:rsidR="008A3B07">
        <w:rPr>
          <w:color w:val="000000" w:themeColor="text1"/>
        </w:rPr>
        <w:t>we believed it is acceptable when doing</w:t>
      </w:r>
      <w:r w:rsidR="00D273C3" w:rsidRPr="008A3B07">
        <w:rPr>
          <w:color w:val="000000" w:themeColor="text1"/>
        </w:rPr>
        <w:t xml:space="preserve"> big data analysis</w:t>
      </w:r>
      <w:r w:rsidR="008A3B07">
        <w:rPr>
          <w:color w:val="000000" w:themeColor="text1"/>
        </w:rPr>
        <w:t xml:space="preserve"> (</w:t>
      </w:r>
      <w:r w:rsidR="008A3B07" w:rsidRPr="008A3B07">
        <w:rPr>
          <w:color w:val="000000" w:themeColor="text1"/>
          <w:highlight w:val="yellow"/>
        </w:rPr>
        <w:t>e.g., Part et al., 2018</w:t>
      </w:r>
      <w:r w:rsidR="008A3B07">
        <w:rPr>
          <w:color w:val="000000" w:themeColor="text1"/>
        </w:rPr>
        <w:t>)</w:t>
      </w:r>
      <w:r w:rsidR="00D273C3" w:rsidRPr="008A3B07">
        <w:rPr>
          <w:color w:val="000000" w:themeColor="text1"/>
        </w:rPr>
        <w:t xml:space="preserve">. Second, </w:t>
      </w:r>
      <w:r w:rsidR="004412C1" w:rsidRPr="008A3B07">
        <w:rPr>
          <w:color w:val="000000" w:themeColor="text1"/>
        </w:rPr>
        <w:t>our data may suffer from self-selection bias</w:t>
      </w:r>
      <w:r w:rsidR="00137358">
        <w:rPr>
          <w:color w:val="000000" w:themeColor="text1"/>
        </w:rPr>
        <w:t xml:space="preserve"> </w:t>
      </w:r>
      <w:sdt>
        <w:sdtPr>
          <w:rPr>
            <w:color w:val="000000" w:themeColor="text1"/>
          </w:rPr>
          <w:alias w:val="Don't edit this field"/>
          <w:tag w:val="CitaviPlaceholder#8fa7a815-ad1e-443a-ac11-1af849711795"/>
          <w:id w:val="2000454218"/>
          <w:placeholder>
            <w:docPart w:val="DefaultPlaceholder_-1854013440"/>
          </w:placeholder>
        </w:sdtPr>
        <w:sdtContent>
          <w:r w:rsidR="00137358">
            <w:rPr>
              <w:color w:val="000000" w:themeColor="text1"/>
            </w:rPr>
            <w:fldChar w:fldCharType="begin"/>
          </w:r>
          <w:r w:rsidR="007E192A">
            <w:rPr>
              <w:color w:val="000000" w:themeColor="text1"/>
            </w:rPr>
            <w:instrText>ADDIN CitaviPlaceholder{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VxyXG57XFxmM1xcZm5pbFxcZmNoYXJzZXQwIE1pY3Jvc29mdCBZYUhlaSBVSTt9fXt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yXG5cXHNzZW1paGlkZGVuXFxzcHJpb3JpdHkwIERlZmF1bHQgUGFyYWdyYXBoIEZvbnQ7fX17XFwqXFxyc2lkdGJsXFxyc2lkMTA5NzYwNjJ9e1xcKlxcZ2VuZXJhdG9yIEFzcG9zZS5Xb3JkcyBmb3IgLk5FVCAxMS4xMS4wLjA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IwNTJ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clxuXFxkZ21hcmdpblxccGdicmRyaGVhZFxccGdicmRyZm9vdF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IgSm91cm5hbCBvZiBNYXJrZXRpbmcgUmVzZWFyY2ggMC4wOjAwMjIyNDM3MTk4ODExMTN9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cbHNkc2VtaWhpZGRlbjFcXGxzZHVuaGlkZXVzZWQxXFxsc2RxZm9ybWF0MSBoZWFkaW5nIDNcclxu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Fxsc2RzZW1paGlkZGVuMVxcbHNkdW5oaWRldXNlZDFcXGxzZHFmb3JtYXQxIGhlYWRpbmcgOFxyXG47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Fxsc2RxZm9ybWF0MVxcbHNkcHJpb3JpdHkxIE5vIFNwYWNpbmdcclxu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cbHNkcHJpb3JpdHk2OCBNZWRpdW0gR3JpZCAyXHJcb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cbHNkcHJpb3JpdHk2MyBNZWRpdW0gU2hhZGluZyAxIEFjY2VudCAxXHJcbj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Fxsc2Rwcmlvcml0eTY2IE1lZGl1bSBMaXN0IDIgQWNjZW50IDFcclxu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Fxsc2Rwcmlvcml0eTczIENvbG9yZnVsIEdyaWQgQWNjZW50IDFcclxu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cbHNkcHJpb3JpdHk2NiBNZWRpdW0gTGlzdCAyIEFjY2VudCAyXHJcb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cbHNkcHJpb3JpdHk3MyBDb2xvcmZ1bCBHcmlkIEFjY2VudCAyXHJcb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XGxzZHByaW9yaXR5NjYgTWVkaXVtIExpc3QgMiBBY2NlbnQgM1xyXG47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XGxzZHByaW9yaXR5NzMgQ29sb3JmdWwgR3JpZCBBY2NlbnQgM1xyXG47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Fxsc2Rwcmlvcml0eTY2IE1lZGl1bSBMaXN0IDIgQWNjZW50IDRcclxu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Fxsc2Rwcmlvcml0eTczIENvbG9yZnVsIEdyaWQgQWNjZW50IDRcclxu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cbHNkcHJpb3JpdHk2NiBNZWRpdW0gTGlzdCAyIEFjY2VudCA1XHJcbj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cbHNkcHJpb3JpdHk3MyBDb2xvcmZ1bCBHcmlkIEFjY2VudCA1XHJcbj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XGxzZHByaW9yaXR5NjYgTWVkaXVtIExpc3QgMiBBY2NlbnQgNlxyXG47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XGxzZHByaW9yaXR5NzMgQ29sb3JmdWwgR3JpZCBBY2NlbnQgNlxyXG47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}</w:instrText>
          </w:r>
          <w:r w:rsidR="00137358">
            <w:rPr>
              <w:color w:val="000000" w:themeColor="text1"/>
            </w:rPr>
            <w:fldChar w:fldCharType="separate"/>
          </w:r>
          <w:r w:rsidR="007E192A">
            <w:rPr>
              <w:color w:val="000000" w:themeColor="text1"/>
            </w:rPr>
            <w:t>(Goh, 2012; Hughes, Swaminathan, &amp; Brooks, 2019; Y. Li &amp; Xie, 2019; Meire, Hewett, Ballings, Kumar, &amp; van den Poel, 2019)</w:t>
          </w:r>
          <w:r w:rsidR="00137358">
            <w:rPr>
              <w:color w:val="000000" w:themeColor="text1"/>
            </w:rPr>
            <w:fldChar w:fldCharType="end"/>
          </w:r>
        </w:sdtContent>
      </w:sdt>
      <w:r w:rsidR="00137358">
        <w:rPr>
          <w:color w:val="000000" w:themeColor="text1"/>
        </w:rPr>
        <w:t>.</w:t>
      </w:r>
      <w:r w:rsidR="004412C1" w:rsidRPr="008A3B07">
        <w:rPr>
          <w:color w:val="000000" w:themeColor="text1"/>
        </w:rPr>
        <w:t xml:space="preserve"> We discussed this issue in the robustness check section, and used several additional analyses to test the robustness of our results.</w:t>
      </w:r>
    </w:p>
    <w:p w:rsidR="00EC6671" w:rsidRDefault="00EC6671">
      <w:pPr>
        <w:ind w:firstLine="480"/>
      </w:pPr>
    </w:p>
    <w:p w:rsidR="00EC6671" w:rsidRDefault="00BE5888">
      <w:pPr>
        <w:pStyle w:val="2"/>
      </w:pPr>
      <w:r>
        <w:t>3.2 D</w:t>
      </w:r>
      <w:r>
        <w:rPr>
          <w:rFonts w:hint="eastAsia"/>
        </w:rPr>
        <w:t>e</w:t>
      </w:r>
      <w:r>
        <w:t>pendent Variable</w:t>
      </w:r>
    </w:p>
    <w:p w:rsidR="00EC6671" w:rsidRDefault="00BE5888">
      <w:pPr>
        <w:ind w:firstLine="480"/>
      </w:pPr>
      <w:r>
        <w:t>The wide usage of social media and the sentiment analytic technology provides a new way to measure on-site and real-time expressed sentiment</w:t>
      </w:r>
      <w:r w:rsidR="00C606B8">
        <w:t xml:space="preserve"> </w:t>
      </w:r>
      <w:sdt>
        <w:sdtPr>
          <w:alias w:val="Don't edit this field"/>
          <w:tag w:val="CitaviPlaceholder#a2ab4505-0d02-4198-b776-d5ffa9397182"/>
          <w:id w:val="-2738864"/>
          <w:placeholder>
            <w:docPart w:val="DefaultPlaceholder_-1854013440"/>
          </w:placeholder>
        </w:sdtPr>
        <w:sdtContent>
          <w:r w:rsidR="00C606B8">
            <w:fldChar w:fldCharType="begin"/>
          </w:r>
          <w:r w:rsidR="00C606B8">
            <w:instrText>ADDIN CitaviPlaceholder{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}</w:instrText>
          </w:r>
          <w:r w:rsidR="00C606B8">
            <w:fldChar w:fldCharType="separate"/>
          </w:r>
          <w:r w:rsidR="00C606B8">
            <w:t>(Zheng, Wang, Sun, Zhang, &amp; Kahn, 2019)</w:t>
          </w:r>
          <w:r w:rsidR="00C606B8">
            <w:fldChar w:fldCharType="end"/>
          </w:r>
        </w:sdtContent>
      </w:sdt>
      <w:r>
        <w:t xml:space="preserve">. </w:t>
      </w:r>
      <w:r w:rsidRPr="002E49E7">
        <w:rPr>
          <w:color w:val="FF0000"/>
        </w:rPr>
        <w:t>Thus, we model the effects of air pollution on tourists</w:t>
      </w:r>
      <w:r w:rsidR="00383F55">
        <w:rPr>
          <w:color w:val="FF0000"/>
        </w:rPr>
        <w:t>’</w:t>
      </w:r>
      <w:r w:rsidRPr="002E49E7">
        <w:rPr>
          <w:color w:val="FF0000"/>
        </w:rPr>
        <w:t xml:space="preserve"> sentiment </w:t>
      </w:r>
      <w:r w:rsidR="00383F55">
        <w:rPr>
          <w:color w:val="FF0000"/>
        </w:rPr>
        <w:t xml:space="preserve">using </w:t>
      </w:r>
      <w:r w:rsidRPr="002E49E7">
        <w:rPr>
          <w:color w:val="FF0000"/>
        </w:rPr>
        <w:t>tourists’ Weibo posts.</w:t>
      </w:r>
      <w:r>
        <w:t xml:space="preserve"> Before sentiment analysis, we cleaned our Weibo posts data following three steps: (1) Weibo posts that seems to be advertisements were excluded; (2) Weibo posts that have too few words (less than 15 Chinese characters) were excluded, as those posts can not reveal the emotional tendency of tourists; </w:t>
      </w:r>
      <w:r>
        <w:rPr>
          <w:rFonts w:hint="eastAsia"/>
        </w:rPr>
        <w:t>(</w:t>
      </w:r>
      <w:r>
        <w:t>3) the user-level Weibo posts were collapsed int</w:t>
      </w:r>
      <w:r>
        <w:rPr>
          <w:rFonts w:hint="eastAsia"/>
        </w:rPr>
        <w:t>o</w:t>
      </w:r>
      <w:r>
        <w:t xml:space="preserve"> destination/day-level. Finally, a total of 43,506 Weibo posts were included in our analysis.</w:t>
      </w:r>
    </w:p>
    <w:p w:rsidR="00EC6671" w:rsidRDefault="00BE5888">
      <w:pPr>
        <w:ind w:firstLine="480"/>
      </w:pPr>
      <w:r>
        <w:t xml:space="preserve">Sentiment analysis was conducted using </w:t>
      </w:r>
      <w:r w:rsidR="00171791">
        <w:t xml:space="preserve">API </w:t>
      </w:r>
      <w:r>
        <w:t xml:space="preserve">of Tencent sentiment analysis service </w:t>
      </w:r>
      <w:r>
        <w:lastRenderedPageBreak/>
        <w:t>from Tencent natural language processing platfor</w:t>
      </w:r>
      <w:r w:rsidR="00171791">
        <w:t>m</w:t>
      </w:r>
      <w:r w:rsidR="00171791">
        <w:rPr>
          <w:rStyle w:val="ac"/>
        </w:rPr>
        <w:footnoteReference w:id="1"/>
      </w:r>
      <w:r>
        <w:t>.</w:t>
      </w:r>
      <w:r>
        <w:rPr>
          <w:rFonts w:hint="eastAsia"/>
        </w:rPr>
        <w:t xml:space="preserve"> </w:t>
      </w:r>
      <w:r>
        <w:t xml:space="preserve">For each Weibo post, the sentiment analysis first excluded non-Chinese characters (e.g., numbers, English characters, punctuations), then segmented sentences into Chinese characters, and finally get the sentiment scores based on Tencent sentiment dictionary. The sentiment scores range from 0 to 1, with 0 represents an extremely negative sentiment and 1 represents an extremely positive sentiment. </w:t>
      </w:r>
      <w:r w:rsidR="007862DF">
        <w:t xml:space="preserve">We rescale the sentiment score to range from 1 to 100 by multiply it by 100, following </w:t>
      </w:r>
      <w:sdt>
        <w:sdtPr>
          <w:alias w:val="Don't edit this field"/>
          <w:tag w:val="CitaviPlaceholder#9a4eb323-93a2-4552-9cbd-e6ca62ed2926"/>
          <w:id w:val="1018279786"/>
          <w:placeholder>
            <w:docPart w:val="DefaultPlaceholder_-1854013440"/>
          </w:placeholder>
        </w:sdtPr>
        <w:sdtContent>
          <w:r w:rsidR="00C606B8">
            <w:fldChar w:fldCharType="begin"/>
          </w:r>
          <w:r w:rsidR="00C606B8">
            <w:instrText>ADDIN CitaviPlaceholder{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}</w:instrText>
          </w:r>
          <w:r w:rsidR="00C606B8">
            <w:fldChar w:fldCharType="separate"/>
          </w:r>
          <w:r w:rsidR="00C606B8">
            <w:t>Zheng et al.</w:t>
          </w:r>
          <w:r w:rsidR="00C606B8">
            <w:fldChar w:fldCharType="end"/>
          </w:r>
        </w:sdtContent>
      </w:sdt>
      <w:r w:rsidR="00C606B8">
        <w:t xml:space="preserve"> </w:t>
      </w:r>
      <w:sdt>
        <w:sdtPr>
          <w:alias w:val="Don't edit this field"/>
          <w:tag w:val="CitaviPlaceholder#775538c1-9d84-42af-bd3c-451b88bac12a"/>
          <w:id w:val="-1109739768"/>
          <w:placeholder>
            <w:docPart w:val="DefaultPlaceholder_-1854013440"/>
          </w:placeholder>
        </w:sdtPr>
        <w:sdtContent>
          <w:r w:rsidR="00C606B8">
            <w:fldChar w:fldCharType="begin"/>
          </w:r>
          <w:r w:rsidR="00C606B8">
            <w:instrText>ADDIN CitaviPlaceholder{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xOSkifV19LCJUYWciOiJDaXRhdmlQbGFjZWhvbGRlciM3NzU1MzhjMS05ZDg0LTQyYWYtYmQzYy00NTFiODhiYWMxMmEiLCJUZXh0IjoiKDIwMTkpIiwiV0FJVmVyc2lvbiI6IjYuMy4wLjAifQ==}</w:instrText>
          </w:r>
          <w:r w:rsidR="00C606B8">
            <w:fldChar w:fldCharType="separate"/>
          </w:r>
          <w:r w:rsidR="00C606B8">
            <w:t>(2019)</w:t>
          </w:r>
          <w:r w:rsidR="00C606B8">
            <w:fldChar w:fldCharType="end"/>
          </w:r>
        </w:sdtContent>
      </w:sdt>
      <w:r w:rsidR="007862DF">
        <w:t>, t</w:t>
      </w:r>
      <w:r>
        <w:t xml:space="preserve">o make sure the </w:t>
      </w:r>
      <w:r>
        <w:rPr>
          <w:rFonts w:hint="eastAsia"/>
        </w:rPr>
        <w:t>coefficient is not too long</w:t>
      </w:r>
      <w:r>
        <w:t xml:space="preserve">. The overall experience index for a tourist site on a given day was measured by the median sentiment of all check-in Weibo posting in this destination on this day. </w:t>
      </w:r>
      <w:ins w:id="12" w:author="yang" w:date="2019-12-15T14:06:00Z">
        <w:r>
          <w:rPr>
            <w:rFonts w:hint="eastAsia"/>
          </w:rPr>
          <w:t>（</w:t>
        </w:r>
      </w:ins>
      <w:ins w:id="13" w:author="yang" w:date="2019-12-15T14:07:00Z">
        <w:r>
          <w:rPr>
            <w:rFonts w:hint="eastAsia"/>
          </w:rPr>
          <w:t>确认下</w:t>
        </w:r>
        <w:r>
          <w:rPr>
            <w:rFonts w:hint="eastAsia"/>
          </w:rPr>
          <w:t xml:space="preserve"> measurement of sentiment </w:t>
        </w:r>
        <w:r>
          <w:rPr>
            <w:rFonts w:hint="eastAsia"/>
          </w:rPr>
          <w:t>是否在旅游里面有创新，如果有把分析过程写的更详细些，以便说</w:t>
        </w:r>
        <w:r>
          <w:rPr>
            <w:rFonts w:hint="eastAsia"/>
          </w:rPr>
          <w:t>contribution</w:t>
        </w:r>
      </w:ins>
      <w:ins w:id="14" w:author="yang" w:date="2019-12-15T14:08:00Z">
        <w:r>
          <w:rPr>
            <w:rFonts w:hint="eastAsia"/>
          </w:rPr>
          <w:t>；甚至将</w:t>
        </w:r>
        <w:r>
          <w:rPr>
            <w:rFonts w:hint="eastAsia"/>
          </w:rPr>
          <w:t>sentiment</w:t>
        </w:r>
        <w:r>
          <w:rPr>
            <w:rFonts w:hint="eastAsia"/>
          </w:rPr>
          <w:t>的描述分析作为</w:t>
        </w:r>
        <w:r>
          <w:rPr>
            <w:rFonts w:hint="eastAsia"/>
          </w:rPr>
          <w:t>study1</w:t>
        </w:r>
      </w:ins>
      <w:ins w:id="15" w:author="yang" w:date="2019-12-15T14:06:00Z">
        <w:r>
          <w:rPr>
            <w:rFonts w:hint="eastAsia"/>
          </w:rPr>
          <w:t>）</w:t>
        </w:r>
      </w:ins>
    </w:p>
    <w:p w:rsidR="00EC6671" w:rsidRDefault="00BE5888">
      <w:pPr>
        <w:ind w:firstLine="480"/>
      </w:pPr>
      <w:r>
        <w:t xml:space="preserve"> </w:t>
      </w:r>
    </w:p>
    <w:p w:rsidR="00EC6671" w:rsidRDefault="00BE5888">
      <w:pPr>
        <w:pStyle w:val="2"/>
      </w:pPr>
      <w:r>
        <w:t xml:space="preserve">3.3 </w:t>
      </w:r>
      <w:r>
        <w:rPr>
          <w:rFonts w:hint="eastAsia"/>
        </w:rPr>
        <w:t>I</w:t>
      </w:r>
      <w:r>
        <w:t>ndependent Variables</w:t>
      </w:r>
    </w:p>
    <w:p w:rsidR="00EC6671" w:rsidRDefault="00BE5888">
      <w:pPr>
        <w:ind w:firstLine="480"/>
      </w:pPr>
      <w:r>
        <w:rPr>
          <w:rFonts w:hint="eastAsia"/>
        </w:rPr>
        <w:t>A</w:t>
      </w:r>
      <w:r>
        <w:t xml:space="preserve">ir quality data was </w:t>
      </w:r>
      <w:r>
        <w:rPr>
          <w:rFonts w:hint="eastAsia"/>
        </w:rPr>
        <w:t>co</w:t>
      </w:r>
      <w:r>
        <w:t>llected from China National Environmental Monitoring Centre. This website reports real-time hourly</w:t>
      </w:r>
      <w:r>
        <w:rPr>
          <w:rFonts w:hint="eastAsia"/>
        </w:rPr>
        <w:t xml:space="preserve"> concentrations for the major air pollutants such as PM2.5, PM10, SO2, O3, NO2 and CO</w:t>
      </w:r>
      <w:r>
        <w:t xml:space="preserve"> </w:t>
      </w:r>
      <w:r>
        <w:rPr>
          <w:rFonts w:hint="eastAsia"/>
        </w:rPr>
        <w:t xml:space="preserve">at about 1,000 monitoring stations. </w:t>
      </w:r>
      <w:r>
        <w:t xml:space="preserve">The monitoring center also releases a composite air quality measure, the Air Quality Index (AQI), which synthesizes information on the six major pollutants. </w:t>
      </w:r>
    </w:p>
    <w:p w:rsidR="00EC6671" w:rsidRDefault="00BE5888">
      <w:pPr>
        <w:ind w:firstLine="480"/>
      </w:pPr>
      <w:r>
        <w:t xml:space="preserve">We collected the air quality records from the nearest monitoring station to each destination site, by calculating the distance between the destination site and monitoring station based on latitude and longitude data. Finally, the real-time air quality </w:t>
      </w:r>
      <w:r>
        <w:rPr>
          <w:rFonts w:hint="eastAsia"/>
        </w:rPr>
        <w:t>records</w:t>
      </w:r>
      <w:r>
        <w:t xml:space="preserve"> were collected and </w:t>
      </w:r>
      <w:r>
        <w:rPr>
          <w:rFonts w:hint="eastAsia"/>
        </w:rPr>
        <w:t xml:space="preserve">collapsed to the </w:t>
      </w:r>
      <w:r>
        <w:t>destination</w:t>
      </w:r>
      <w:r>
        <w:rPr>
          <w:rFonts w:hint="eastAsia"/>
        </w:rPr>
        <w:t>/day</w:t>
      </w:r>
      <w:r>
        <w:t>-</w:t>
      </w:r>
      <w:r>
        <w:rPr>
          <w:rFonts w:hint="eastAsia"/>
        </w:rPr>
        <w:t>level</w:t>
      </w:r>
      <w:r>
        <w:t xml:space="preserve">. Since AQI is a synthesized and widely used index that measures air pollution levels </w:t>
      </w:r>
      <w:r>
        <w:rPr>
          <w:highlight w:val="yellow"/>
        </w:rPr>
        <w:t>(ref)</w:t>
      </w:r>
      <w:r>
        <w:t xml:space="preserve">, our first measure of air quality is the synthesized index </w:t>
      </w:r>
      <w:r>
        <w:rPr>
          <w:i/>
          <w:iCs/>
        </w:rPr>
        <w:t>AQI</w:t>
      </w:r>
      <w:r>
        <w:t>.</w:t>
      </w:r>
    </w:p>
    <w:p w:rsidR="00EC6671" w:rsidRDefault="00BE5888">
      <w:pPr>
        <w:ind w:firstLine="480"/>
      </w:pPr>
      <w:r>
        <w:rPr>
          <w:rFonts w:hint="eastAsia"/>
        </w:rPr>
        <w:t>F</w:t>
      </w:r>
      <w:r>
        <w:t xml:space="preserve">urther, China sets 100 as the threshold of “blue sky”, which indicates that when the AQI exceeds the threshold of 100, the air quality is considered as polluted and unacceptable. Thus, we used a dummy variable named as </w:t>
      </w:r>
      <w:r>
        <w:rPr>
          <w:i/>
          <w:iCs/>
        </w:rPr>
        <w:t>POLLUTED</w:t>
      </w:r>
      <w:r>
        <w:t xml:space="preserve"> to measure whether the air is polluted or not, with 1 represents polluted air (AQI </w:t>
      </w:r>
      <w:r>
        <w:rPr>
          <w:rFonts w:cs="Times New Roman"/>
        </w:rPr>
        <w:t>&gt;</w:t>
      </w:r>
      <w:r>
        <w:t xml:space="preserve"> 100) and 0</w:t>
      </w:r>
      <w:r>
        <w:rPr>
          <w:i/>
          <w:iCs/>
        </w:rPr>
        <w:t xml:space="preserve"> </w:t>
      </w:r>
      <w:r>
        <w:t>represents clean air (AQI</w:t>
      </w:r>
      <w:r>
        <w:rPr>
          <w:rFonts w:cs="Times New Roman"/>
        </w:rPr>
        <w:t xml:space="preserve"> ≤ </w:t>
      </w:r>
      <w:r>
        <w:t>100).</w:t>
      </w:r>
    </w:p>
    <w:p w:rsidR="00EC6671" w:rsidRDefault="00BE5888">
      <w:pPr>
        <w:ind w:firstLine="480"/>
      </w:pPr>
      <w:r>
        <w:rPr>
          <w:rFonts w:hint="eastAsia"/>
        </w:rPr>
        <w:t>F</w:t>
      </w:r>
      <w:r>
        <w:t xml:space="preserve">inally, </w:t>
      </w:r>
      <w:r>
        <w:rPr>
          <w:rFonts w:hint="eastAsia"/>
        </w:rPr>
        <w:t>t</w:t>
      </w:r>
      <w:r>
        <w:t xml:space="preserve">he Ministry of the Environment ranks the air quality into six levels based on the AQI: </w:t>
      </w:r>
      <w:r>
        <w:rPr>
          <w:rFonts w:hint="eastAsia"/>
        </w:rPr>
        <w:t>excellent</w:t>
      </w:r>
      <w:r>
        <w:t xml:space="preserve"> (AQI </w:t>
      </w:r>
      <w:r>
        <w:rPr>
          <w:rFonts w:hint="eastAsia"/>
        </w:rPr>
        <w:t>&lt;</w:t>
      </w:r>
      <w:r>
        <w:t xml:space="preserve"> 50)</w:t>
      </w:r>
      <w:r>
        <w:rPr>
          <w:rFonts w:hint="eastAsia"/>
        </w:rPr>
        <w:t>, good</w:t>
      </w:r>
      <w:r>
        <w:t xml:space="preserve"> (AQI &lt; 100)</w:t>
      </w:r>
      <w:r>
        <w:rPr>
          <w:rFonts w:hint="eastAsia"/>
        </w:rPr>
        <w:t>, lightly polluted</w:t>
      </w:r>
      <w:r>
        <w:t xml:space="preserve"> (AQI &lt; 150)</w:t>
      </w:r>
      <w:r>
        <w:rPr>
          <w:rFonts w:hint="eastAsia"/>
        </w:rPr>
        <w:t>, moderately polluted</w:t>
      </w:r>
      <w:r>
        <w:t xml:space="preserve"> (AQI &lt; 200)</w:t>
      </w:r>
      <w:r>
        <w:rPr>
          <w:rFonts w:hint="eastAsia"/>
        </w:rPr>
        <w:t xml:space="preserve">, heavily polluted </w:t>
      </w:r>
      <w:r>
        <w:t xml:space="preserve">(AQI &lt; 300) </w:t>
      </w:r>
      <w:r>
        <w:rPr>
          <w:rFonts w:hint="eastAsia"/>
        </w:rPr>
        <w:t>and severely polluted</w:t>
      </w:r>
      <w:r>
        <w:t xml:space="preserve"> </w:t>
      </w:r>
      <w:r>
        <w:lastRenderedPageBreak/>
        <w:t xml:space="preserve">(AQI </w:t>
      </w:r>
      <w:r>
        <w:rPr>
          <w:rFonts w:cs="Times New Roman"/>
        </w:rPr>
        <w:t>≥</w:t>
      </w:r>
      <w:r>
        <w:t xml:space="preserve"> 300). Thus, we also used this </w:t>
      </w:r>
      <w:r w:rsidR="00851C21">
        <w:t>AQI ranking</w:t>
      </w:r>
      <w:r>
        <w:t xml:space="preserve"> as another category variable to measure air conditions, named </w:t>
      </w:r>
      <w:r>
        <w:rPr>
          <w:i/>
          <w:iCs/>
        </w:rPr>
        <w:t>LEVEL</w:t>
      </w:r>
      <w:r>
        <w:t>.</w:t>
      </w:r>
    </w:p>
    <w:p w:rsidR="00EC6671" w:rsidRDefault="00BE5888">
      <w:pPr>
        <w:pStyle w:val="2"/>
      </w:pPr>
      <w:r>
        <w:t xml:space="preserve">3.4 </w:t>
      </w:r>
      <w:r>
        <w:rPr>
          <w:rFonts w:hint="eastAsia"/>
        </w:rPr>
        <w:t>C</w:t>
      </w:r>
      <w:r>
        <w:t>ontrol Variables</w:t>
      </w:r>
    </w:p>
    <w:p w:rsidR="00EC6671" w:rsidRDefault="00BE5888">
      <w:pPr>
        <w:ind w:firstLine="480"/>
      </w:pPr>
      <w:r>
        <w:t>Factors considered as control variables included destination variable, time variables and weather conditions. First, the destination dummy variables were used to controlled the effects of destination. Destination effects can reflect some unobservable factors like characteristics and heterogeneity of destinations. Thus, the destination (</w:t>
      </w:r>
      <w:r>
        <w:rPr>
          <w:i/>
          <w:iCs/>
        </w:rPr>
        <w:t>DESTINATION</w:t>
      </w:r>
      <w:r>
        <w:t xml:space="preserve">) was used as a dummy variable to control for destination effects. </w:t>
      </w:r>
    </w:p>
    <w:p w:rsidR="00EC6671" w:rsidRDefault="00E71D99" w:rsidP="00F27681">
      <w:pPr>
        <w:ind w:firstLine="480"/>
      </w:pPr>
      <w:r>
        <w:t xml:space="preserve">Second, </w:t>
      </w:r>
      <w:r w:rsidR="00D01DFD" w:rsidRPr="00C11AB0">
        <w:rPr>
          <w:rFonts w:hint="eastAsia"/>
          <w:color w:val="FF0000"/>
        </w:rPr>
        <w:t>旅游的季节性</w:t>
      </w:r>
      <w:r w:rsidR="00D01DFD">
        <w:rPr>
          <w:rFonts w:hint="eastAsia"/>
        </w:rPr>
        <w:t>。</w:t>
      </w:r>
      <w:r w:rsidR="00D01DFD">
        <w:rPr>
          <w:rFonts w:hint="eastAsia"/>
        </w:rPr>
        <w:t>Als</w:t>
      </w:r>
      <w:r w:rsidR="00D01DFD">
        <w:t xml:space="preserve">o, </w:t>
      </w:r>
      <w:r w:rsidR="00F27681">
        <w:t xml:space="preserve">when considering the seasonality and annual or monthly variation of tourism, </w:t>
      </w:r>
      <w:r w:rsidR="00D01DFD">
        <w:t xml:space="preserve">a better understanding of </w:t>
      </w:r>
      <w:r w:rsidR="00F27681">
        <w:t>the impact of climate change and weather condition can be developed</w:t>
      </w:r>
      <w:r w:rsidR="002E36B9">
        <w:t xml:space="preserve"> </w:t>
      </w:r>
      <w:sdt>
        <w:sdtPr>
          <w:alias w:val="Don't edit this field"/>
          <w:tag w:val="CitaviPlaceholder#0c06fa86-23ea-436f-80ab-12534e209ee2"/>
          <w:id w:val="2110691305"/>
          <w:placeholder>
            <w:docPart w:val="DefaultPlaceholder_-1854013440"/>
          </w:placeholder>
        </w:sdtPr>
        <w:sdtContent>
          <w:r w:rsidR="002E36B9">
            <w:fldChar w:fldCharType="begin"/>
          </w:r>
          <w:r w:rsidR="002E36B9">
            <w:instrText>ADDIN CitaviPlaceholder{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}</w:instrText>
          </w:r>
          <w:r w:rsidR="002E36B9">
            <w:fldChar w:fldCharType="separate"/>
          </w:r>
          <w:r w:rsidR="002E36B9">
            <w:t>(e.g., Becken, 2013; Hewer, Scott, &amp; Fenech, 2016)</w:t>
          </w:r>
          <w:r w:rsidR="002E36B9">
            <w:fldChar w:fldCharType="end"/>
          </w:r>
        </w:sdtContent>
      </w:sdt>
      <w:r w:rsidR="00F27681">
        <w:t>. Therefore,</w:t>
      </w:r>
      <w:r w:rsidR="00BE5888">
        <w:t xml:space="preserve"> </w:t>
      </w:r>
      <w:r w:rsidR="00BE5888">
        <w:rPr>
          <w:i/>
          <w:iCs/>
        </w:rPr>
        <w:t>YEAR</w:t>
      </w:r>
      <w:r w:rsidR="00BE5888">
        <w:t xml:space="preserve"> and </w:t>
      </w:r>
      <w:r w:rsidR="00BE5888">
        <w:rPr>
          <w:i/>
          <w:iCs/>
        </w:rPr>
        <w:t>MONTH</w:t>
      </w:r>
      <w:r w:rsidR="00BE5888">
        <w:t xml:space="preserve"> dummy variables were used to fix the year and month effects. Further, </w:t>
      </w:r>
      <w:r w:rsidR="00F27681">
        <w:t>effects of weekends and holidays should be considered</w:t>
      </w:r>
      <w:r w:rsidR="00C606B8">
        <w:t xml:space="preserve"> </w:t>
      </w:r>
      <w:sdt>
        <w:sdtPr>
          <w:alias w:val="Don't edit this field"/>
          <w:tag w:val="CitaviPlaceholder#93da90f6-5212-4178-8e27-190bd268069f"/>
          <w:id w:val="-1488325656"/>
          <w:placeholder>
            <w:docPart w:val="DefaultPlaceholder_-1854013440"/>
          </w:placeholder>
        </w:sdtPr>
        <w:sdtContent>
          <w:r w:rsidR="00C606B8">
            <w:fldChar w:fldCharType="begin"/>
          </w:r>
          <w:r w:rsidR="002E36B9">
            <w:instrText>ADDIN CitaviPlaceholder{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}</w:instrText>
          </w:r>
          <w:r w:rsidR="00C606B8">
            <w:fldChar w:fldCharType="separate"/>
          </w:r>
          <w:r w:rsidR="002E36B9">
            <w:t>(Hewer et al., 2016)</w:t>
          </w:r>
          <w:r w:rsidR="00C606B8">
            <w:fldChar w:fldCharType="end"/>
          </w:r>
        </w:sdtContent>
      </w:sdt>
      <w:r w:rsidR="00F27681">
        <w:t xml:space="preserve">, as people may be more likely or have more time to travel on </w:t>
      </w:r>
      <w:r w:rsidR="0029330B">
        <w:t>these day</w:t>
      </w:r>
      <w:r w:rsidR="00F27681">
        <w:t xml:space="preserve">s. Also, </w:t>
      </w:r>
      <w:r w:rsidR="00BE5888">
        <w:t xml:space="preserve">people may be happier </w:t>
      </w:r>
      <w:r w:rsidR="00F27681">
        <w:t>and expressed more positive sentiment on social media</w:t>
      </w:r>
      <w:r w:rsidR="00CF3B41" w:rsidRPr="00CF3B41">
        <w:t xml:space="preserve"> </w:t>
      </w:r>
      <w:r w:rsidR="00CF3B41">
        <w:t>on weekends and public holidays</w:t>
      </w:r>
      <w:r w:rsidR="00BE5888">
        <w:t xml:space="preserve"> </w:t>
      </w:r>
      <w:sdt>
        <w:sdtPr>
          <w:alias w:val="Don't edit this field"/>
          <w:tag w:val="CitaviPlaceholder#a16a073e-ea62-454f-8141-03af763261a6"/>
          <w:id w:val="2004613038"/>
          <w:placeholder>
            <w:docPart w:val="DefaultPlaceholder_-1854013440"/>
          </w:placeholder>
        </w:sdtPr>
        <w:sdtContent>
          <w:r w:rsidR="00B64D25">
            <w:fldChar w:fldCharType="begin"/>
          </w:r>
          <w:r w:rsidR="00B64D25">
            <w:instrText>ADDIN CitaviPlaceholder{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}</w:instrText>
          </w:r>
          <w:r w:rsidR="00B64D25">
            <w:fldChar w:fldCharType="separate"/>
          </w:r>
          <w:r w:rsidR="00B64D25">
            <w:t>(Zheng et al., 2019)</w:t>
          </w:r>
          <w:r w:rsidR="00B64D25">
            <w:fldChar w:fldCharType="end"/>
          </w:r>
        </w:sdtContent>
      </w:sdt>
      <w:r w:rsidR="00F27681">
        <w:t xml:space="preserve">. Thus, </w:t>
      </w:r>
      <w:r w:rsidR="00BE5888">
        <w:t xml:space="preserve">weekend and </w:t>
      </w:r>
      <w:r w:rsidR="00D6027F">
        <w:t xml:space="preserve">public </w:t>
      </w:r>
      <w:r w:rsidR="00BE5888">
        <w:t>holiday dummies (</w:t>
      </w:r>
      <w:r w:rsidR="00BE5888">
        <w:rPr>
          <w:i/>
          <w:iCs/>
        </w:rPr>
        <w:t>HOLIDAY</w:t>
      </w:r>
      <w:r w:rsidR="00BE5888">
        <w:t>) were used to show how tourists’ sentiment changes in weekends and holidays.</w:t>
      </w:r>
    </w:p>
    <w:p w:rsidR="0076630F" w:rsidRDefault="00BE5888" w:rsidP="00811F94">
      <w:pPr>
        <w:ind w:firstLine="480"/>
      </w:pPr>
      <w:r>
        <w:t xml:space="preserve">Finally, </w:t>
      </w:r>
      <w:r w:rsidR="004C645E">
        <w:rPr>
          <w:rFonts w:hint="eastAsia"/>
        </w:rPr>
        <w:t>it</w:t>
      </w:r>
      <w:r w:rsidR="004C645E">
        <w:t xml:space="preserve"> has been generally accepted that weather conditions may affect tourist perception</w:t>
      </w:r>
      <w:r w:rsidR="00DC3F6B">
        <w:t>, experience</w:t>
      </w:r>
      <w:r w:rsidR="004C645E">
        <w:t xml:space="preserve"> and behavior</w:t>
      </w:r>
      <w:r w:rsidR="00CE45E0">
        <w:t xml:space="preserve"> </w:t>
      </w:r>
      <w:sdt>
        <w:sdtPr>
          <w:alias w:val="Don't edit this field"/>
          <w:tag w:val="CitaviPlaceholder#587830e0-2e90-44dc-ac57-b07ed0499162"/>
          <w:id w:val="-311557514"/>
          <w:placeholder>
            <w:docPart w:val="DefaultPlaceholder_-1854013440"/>
          </w:placeholder>
        </w:sdtPr>
        <w:sdtContent>
          <w:r w:rsidR="00CE45E0">
            <w:fldChar w:fldCharType="begin"/>
          </w:r>
          <w:r w:rsidR="00CE45E0">
            <w:instrText>ADDIN CitaviPlaceholder{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}</w:instrText>
          </w:r>
          <w:r w:rsidR="00CE45E0">
            <w:fldChar w:fldCharType="separate"/>
          </w:r>
          <w:r w:rsidR="00CE45E0">
            <w:t>(McKercher, Shoval, Park, &amp; Kahani, 2015; Wilkins, Urioste-Stone, Weiskittel, &amp; Gabe, 2018)</w:t>
          </w:r>
          <w:r w:rsidR="00CE45E0">
            <w:fldChar w:fldCharType="end"/>
          </w:r>
        </w:sdtContent>
      </w:sdt>
      <w:r w:rsidR="004C645E">
        <w:t xml:space="preserve"> (</w:t>
      </w:r>
      <w:r w:rsidR="004C645E" w:rsidRPr="004C645E">
        <w:rPr>
          <w:highlight w:val="yellow"/>
        </w:rPr>
        <w:t>Simpson et al., 2008</w:t>
      </w:r>
      <w:r w:rsidR="004C645E">
        <w:t xml:space="preserve">). Thus, </w:t>
      </w:r>
      <w:r>
        <w:t>weather conditions were included</w:t>
      </w:r>
      <w:r w:rsidR="004C645E">
        <w:t xml:space="preserve"> in our model. A number of studies have shown that temperature </w:t>
      </w:r>
      <w:sdt>
        <w:sdtPr>
          <w:alias w:val="Don't edit this field"/>
          <w:tag w:val="CitaviPlaceholder#f649982c-8245-43a4-bb32-2741a3b03612"/>
          <w:id w:val="-1415856780"/>
          <w:placeholder>
            <w:docPart w:val="DefaultPlaceholder_-1854013440"/>
          </w:placeholder>
        </w:sdtPr>
        <w:sdtContent>
          <w:r w:rsidR="002A110D">
            <w:fldChar w:fldCharType="begin"/>
          </w:r>
          <w:r w:rsidR="002A110D">
            <w:instrText>ADDIN CitaviPlaceholder{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}</w:instrText>
          </w:r>
          <w:r w:rsidR="002A110D">
            <w:fldChar w:fldCharType="separate"/>
          </w:r>
          <w:r w:rsidR="002A110D">
            <w:t>(Falk, 2014; Hewer et al., 2016; Wilkins et al., 2018)</w:t>
          </w:r>
          <w:r w:rsidR="002A110D">
            <w:fldChar w:fldCharType="end"/>
          </w:r>
        </w:sdtContent>
      </w:sdt>
      <w:r w:rsidR="004C645E">
        <w:t xml:space="preserve">, precipitation </w:t>
      </w:r>
      <w:sdt>
        <w:sdtPr>
          <w:alias w:val="Don't edit this field"/>
          <w:tag w:val="CitaviPlaceholder#c3172758-af3f-4d27-b3ba-5d0e89c271fc"/>
          <w:id w:val="1088047673"/>
          <w:placeholder>
            <w:docPart w:val="DefaultPlaceholder_-1854013440"/>
          </w:placeholder>
        </w:sdtPr>
        <w:sdtContent>
          <w:r w:rsidR="002A110D">
            <w:fldChar w:fldCharType="begin"/>
          </w:r>
          <w:r w:rsidR="002A110D">
            <w:instrText>ADDIN CitaviPlaceholder{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}</w:instrText>
          </w:r>
          <w:r w:rsidR="002A110D">
            <w:fldChar w:fldCharType="separate"/>
          </w:r>
          <w:r w:rsidR="002A110D">
            <w:t>(Falk, 2014; Hewer et al., 2016)</w:t>
          </w:r>
          <w:r w:rsidR="002A110D">
            <w:fldChar w:fldCharType="end"/>
          </w:r>
        </w:sdtContent>
      </w:sdt>
      <w:r w:rsidR="004C645E">
        <w:t xml:space="preserve">, </w:t>
      </w:r>
      <w:r w:rsidR="00E71D99">
        <w:t xml:space="preserve">humid </w:t>
      </w:r>
      <w:sdt>
        <w:sdtPr>
          <w:alias w:val="Don't edit this field"/>
          <w:tag w:val="CitaviPlaceholder#ddf26a25-374e-43bd-9aab-ebe121289d8f"/>
          <w:id w:val="-1832668554"/>
          <w:placeholder>
            <w:docPart w:val="DefaultPlaceholder_-1854013440"/>
          </w:placeholder>
        </w:sdtPr>
        <w:sdtContent>
          <w:r w:rsidR="002A110D">
            <w:fldChar w:fldCharType="begin"/>
          </w:r>
          <w:r w:rsidR="002A110D">
            <w:instrText>ADDIN CitaviPlaceholder{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}</w:instrText>
          </w:r>
          <w:r w:rsidR="002A110D">
            <w:fldChar w:fldCharType="separate"/>
          </w:r>
          <w:r w:rsidR="002A110D">
            <w:t>(Becken, 2013; Chen, Lin, Li, &amp; Liu, 2017; Goh, 2012)</w:t>
          </w:r>
          <w:r w:rsidR="002A110D">
            <w:fldChar w:fldCharType="end"/>
          </w:r>
        </w:sdtContent>
      </w:sdt>
      <w:r w:rsidR="00D01DFD">
        <w:t xml:space="preserve">, wind </w:t>
      </w:r>
      <w:sdt>
        <w:sdtPr>
          <w:alias w:val="Don't edit this field"/>
          <w:tag w:val="CitaviPlaceholder#1cfd5753-dbb4-48fd-8b00-350aefda101e"/>
          <w:id w:val="273446140"/>
          <w:placeholder>
            <w:docPart w:val="DefaultPlaceholder_-1854013440"/>
          </w:placeholder>
        </w:sdtPr>
        <w:sdtContent>
          <w:r w:rsidR="002A110D">
            <w:fldChar w:fldCharType="begin"/>
          </w:r>
          <w:r w:rsidR="002A110D">
            <w:instrText>ADDIN CitaviPlaceholder{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}</w:instrText>
          </w:r>
          <w:r w:rsidR="002A110D">
            <w:fldChar w:fldCharType="separate"/>
          </w:r>
          <w:r w:rsidR="002A110D">
            <w:t>(Becken, 2013; Goh, 2012)</w:t>
          </w:r>
          <w:r w:rsidR="002A110D">
            <w:fldChar w:fldCharType="end"/>
          </w:r>
        </w:sdtContent>
      </w:sdt>
      <w:r w:rsidR="002A110D">
        <w:t xml:space="preserve"> </w:t>
      </w:r>
      <w:r w:rsidR="00341585">
        <w:t>and cloudiness</w:t>
      </w:r>
      <w:r w:rsidR="002A110D">
        <w:t xml:space="preserve"> </w:t>
      </w:r>
      <w:sdt>
        <w:sdtPr>
          <w:alias w:val="Don't edit this field"/>
          <w:tag w:val="CitaviPlaceholder#8c8bc708-57c1-4d48-978e-9369424645c4"/>
          <w:id w:val="863334405"/>
          <w:placeholder>
            <w:docPart w:val="DefaultPlaceholder_-1854013440"/>
          </w:placeholder>
        </w:sdtPr>
        <w:sdtContent>
          <w:r w:rsidR="002A110D">
            <w:fldChar w:fldCharType="begin"/>
          </w:r>
          <w:r w:rsidR="002A110D">
            <w:instrText>ADDIN CitaviPlaceholder{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}</w:instrText>
          </w:r>
          <w:r w:rsidR="002A110D">
            <w:fldChar w:fldCharType="separate"/>
          </w:r>
          <w:r w:rsidR="002A110D">
            <w:t>(Lin &amp; Matzarakis, 2011)</w:t>
          </w:r>
          <w:r w:rsidR="002A110D">
            <w:fldChar w:fldCharType="end"/>
          </w:r>
        </w:sdtContent>
      </w:sdt>
      <w:r w:rsidR="00E71D99">
        <w:t xml:space="preserve"> affect tourist perception</w:t>
      </w:r>
      <w:r w:rsidR="00DC3F6B">
        <w:t xml:space="preserve"> and tourism activity</w:t>
      </w:r>
      <w:r w:rsidR="00E71D99">
        <w:t>. Thus, temperature (</w:t>
      </w:r>
      <w:r w:rsidR="00E71D99" w:rsidRPr="00E71D99">
        <w:rPr>
          <w:i/>
          <w:iCs/>
        </w:rPr>
        <w:t>TEMPERATURE</w:t>
      </w:r>
      <w:r w:rsidR="00E71D99">
        <w:t>), humidity (</w:t>
      </w:r>
      <w:r w:rsidR="00E71D99">
        <w:rPr>
          <w:i/>
          <w:iCs/>
        </w:rPr>
        <w:t>HUMID</w:t>
      </w:r>
      <w:r w:rsidR="00E71D99">
        <w:t>), wind level (</w:t>
      </w:r>
      <w:r w:rsidR="00E71D99">
        <w:rPr>
          <w:i/>
          <w:iCs/>
        </w:rPr>
        <w:t>WIND</w:t>
      </w:r>
      <w:r w:rsidR="00E71D99">
        <w:t>), precipitation (</w:t>
      </w:r>
      <w:r w:rsidR="00E71D99">
        <w:rPr>
          <w:i/>
          <w:iCs/>
        </w:rPr>
        <w:t>RAIN</w:t>
      </w:r>
      <w:r w:rsidR="00E71D99">
        <w:t xml:space="preserve">) and </w:t>
      </w:r>
      <w:r w:rsidR="00811F94">
        <w:t>cloudiness</w:t>
      </w:r>
      <w:r w:rsidR="00E71D99">
        <w:t xml:space="preserve"> (</w:t>
      </w:r>
      <w:r w:rsidR="00E71D99">
        <w:rPr>
          <w:i/>
          <w:iCs/>
        </w:rPr>
        <w:t>CLOUD</w:t>
      </w:r>
      <w:r w:rsidR="00E71D99">
        <w:t xml:space="preserve">) were considered. </w:t>
      </w:r>
    </w:p>
    <w:p w:rsidR="00EC6671" w:rsidRDefault="00E71D99" w:rsidP="00E71D99">
      <w:pPr>
        <w:ind w:firstLine="480"/>
      </w:pPr>
      <w:r>
        <w:t xml:space="preserve">Also, </w:t>
      </w:r>
      <w:r w:rsidR="0076630F">
        <w:t>it has been observed that temperature has</w:t>
      </w:r>
      <w:r>
        <w:t xml:space="preserve"> an inverted U relationship with</w:t>
      </w:r>
      <w:r w:rsidR="0076630F">
        <w:t xml:space="preserve"> tourism demand</w:t>
      </w:r>
      <w:r w:rsidR="004B2E48">
        <w:t xml:space="preserve"> </w:t>
      </w:r>
      <w:sdt>
        <w:sdtPr>
          <w:alias w:val="Don't edit this field"/>
          <w:tag w:val="CitaviPlaceholder#b737e40a-1818-402b-a6c1-d5fe69bc95ae"/>
          <w:id w:val="-1957248013"/>
          <w:placeholder>
            <w:docPart w:val="DefaultPlaceholder_-1854013440"/>
          </w:placeholder>
        </w:sdtPr>
        <w:sdtContent>
          <w:r w:rsidR="004B2E48">
            <w:fldChar w:fldCharType="begin"/>
          </w:r>
          <w:r w:rsidR="004B2E48">
            <w:instrText>ADDIN CitaviPlaceholder{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}</w:instrText>
          </w:r>
          <w:r w:rsidR="004B2E48">
            <w:fldChar w:fldCharType="separate"/>
          </w:r>
          <w:r w:rsidR="004B2E48">
            <w:t>(Falk, 2014)</w:t>
          </w:r>
          <w:r w:rsidR="004B2E48">
            <w:fldChar w:fldCharType="end"/>
          </w:r>
        </w:sdtContent>
      </w:sdt>
      <w:r w:rsidR="0076630F">
        <w:t xml:space="preserve">, </w:t>
      </w:r>
      <w:r w:rsidR="00DC3F6B">
        <w:t>tourist arrivals</w:t>
      </w:r>
      <w:r w:rsidR="004B2E48">
        <w:t xml:space="preserve"> </w:t>
      </w:r>
      <w:sdt>
        <w:sdtPr>
          <w:alias w:val="Don't edit this field"/>
          <w:tag w:val="CitaviPlaceholder#53625b55-c023-40f3-b1a1-4389ac1be08a"/>
          <w:id w:val="-1465584569"/>
          <w:placeholder>
            <w:docPart w:val="DefaultPlaceholder_-1854013440"/>
          </w:placeholder>
        </w:sdtPr>
        <w:sdtContent>
          <w:r w:rsidR="004B2E48">
            <w:fldChar w:fldCharType="begin"/>
          </w:r>
          <w:r w:rsidR="004B2E48">
            <w:instrText>ADDIN CitaviPlaceholder{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}</w:instrText>
          </w:r>
          <w:r w:rsidR="004B2E48">
            <w:fldChar w:fldCharType="separate"/>
          </w:r>
          <w:r w:rsidR="004B2E48">
            <w:t>(Hewer et al., 2016)</w:t>
          </w:r>
          <w:r w:rsidR="004B2E48">
            <w:fldChar w:fldCharType="end"/>
          </w:r>
        </w:sdtContent>
      </w:sdt>
      <w:r w:rsidR="00DC3F6B">
        <w:t xml:space="preserve">, </w:t>
      </w:r>
      <w:r w:rsidRPr="00E71D99">
        <w:t>social media expressed sentiment</w:t>
      </w:r>
      <w:r>
        <w:t xml:space="preserve"> </w:t>
      </w:r>
      <w:sdt>
        <w:sdtPr>
          <w:alias w:val="Don't edit this field"/>
          <w:tag w:val="CitaviPlaceholder#08d903f5-b6db-4108-b0fd-e980f7570592"/>
          <w:id w:val="882751059"/>
          <w:placeholder>
            <w:docPart w:val="DefaultPlaceholder_-1854013440"/>
          </w:placeholder>
        </w:sdtPr>
        <w:sdtContent>
          <w:r w:rsidR="004B2E48">
            <w:fldChar w:fldCharType="begin"/>
          </w:r>
          <w:r w:rsidR="004B2E48">
            <w:instrText>ADDIN CitaviPlaceholder{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}</w:instrText>
          </w:r>
          <w:r w:rsidR="004B2E48">
            <w:fldChar w:fldCharType="separate"/>
          </w:r>
          <w:r w:rsidR="004B2E48">
            <w:t>(Zheng et al., 2019)</w:t>
          </w:r>
          <w:r w:rsidR="004B2E48">
            <w:fldChar w:fldCharType="end"/>
          </w:r>
        </w:sdtContent>
      </w:sdt>
      <w:r>
        <w:t>. Therefore, the quadratic term of temperature (</w:t>
      </w:r>
      <w:r>
        <w:rPr>
          <w:i/>
          <w:iCs/>
        </w:rPr>
        <w:t>TEMPERATURE^2</w:t>
      </w:r>
      <w:r>
        <w:t xml:space="preserve">) </w:t>
      </w:r>
      <w:r>
        <w:rPr>
          <w:rFonts w:hint="eastAsia"/>
        </w:rPr>
        <w:t>we</w:t>
      </w:r>
      <w:r>
        <w:t>re also included in the model.</w:t>
      </w:r>
      <w:r w:rsidR="00BE5888">
        <w:t xml:space="preserve"> Weather data of each destination were collected from a widely-used Chinese weather query website. All variables used in this study are listed in </w:t>
      </w:r>
      <w:r w:rsidR="00BE5888">
        <w:rPr>
          <w:highlight w:val="yellow"/>
        </w:rPr>
        <w:t>Table X</w:t>
      </w:r>
      <w:r w:rsidR="00BE5888">
        <w:t>.</w:t>
      </w:r>
    </w:p>
    <w:p w:rsidR="00EC6671" w:rsidRDefault="00EC6671">
      <w:pPr>
        <w:ind w:firstLine="480"/>
        <w:sectPr w:rsidR="00EC6671">
          <w:pgSz w:w="11906" w:h="16838"/>
          <w:pgMar w:top="1440" w:right="1800" w:bottom="1440" w:left="1800" w:header="851" w:footer="992" w:gutter="0"/>
          <w:cols w:space="425"/>
          <w:docGrid w:type="lines" w:linePitch="312"/>
        </w:sectPr>
      </w:pPr>
    </w:p>
    <w:p w:rsidR="00EC6671" w:rsidRDefault="00BE5888">
      <w:pPr>
        <w:ind w:firstLineChars="0" w:firstLine="0"/>
        <w:jc w:val="center"/>
      </w:pPr>
      <w:r>
        <w:rPr>
          <w:rFonts w:hint="eastAsia"/>
        </w:rPr>
        <w:lastRenderedPageBreak/>
        <w:t>T</w:t>
      </w:r>
      <w:r>
        <w:t>able X. Variable definitions and summary statistics</w:t>
      </w:r>
    </w:p>
    <w:tbl>
      <w:tblPr>
        <w:tblStyle w:val="a8"/>
        <w:tblW w:w="13958" w:type="dxa"/>
        <w:tblLayout w:type="fixed"/>
        <w:tblLook w:val="04A0" w:firstRow="1" w:lastRow="0" w:firstColumn="1" w:lastColumn="0" w:noHBand="0" w:noVBand="1"/>
      </w:tblPr>
      <w:tblGrid>
        <w:gridCol w:w="2268"/>
        <w:gridCol w:w="5165"/>
        <w:gridCol w:w="1328"/>
        <w:gridCol w:w="1316"/>
        <w:gridCol w:w="1322"/>
        <w:gridCol w:w="1305"/>
        <w:gridCol w:w="1254"/>
      </w:tblGrid>
      <w:tr w:rsidR="00EC6671">
        <w:tc>
          <w:tcPr>
            <w:tcW w:w="2268" w:type="dxa"/>
            <w:tcBorders>
              <w:top w:val="single" w:sz="4" w:space="0" w:color="auto"/>
              <w:bottom w:val="single" w:sz="4" w:space="0" w:color="auto"/>
            </w:tcBorders>
          </w:tcPr>
          <w:p w:rsidR="00EC6671" w:rsidRDefault="00BE5888">
            <w:pPr>
              <w:spacing w:line="240" w:lineRule="auto"/>
              <w:ind w:firstLineChars="0" w:firstLine="0"/>
            </w:pPr>
            <w:r>
              <w:rPr>
                <w:rFonts w:hint="eastAsia"/>
              </w:rPr>
              <w:t>V</w:t>
            </w:r>
            <w:r>
              <w:t>ariables</w:t>
            </w:r>
          </w:p>
        </w:tc>
        <w:tc>
          <w:tcPr>
            <w:tcW w:w="5165" w:type="dxa"/>
            <w:tcBorders>
              <w:top w:val="single" w:sz="4" w:space="0" w:color="auto"/>
              <w:bottom w:val="single" w:sz="4" w:space="0" w:color="auto"/>
            </w:tcBorders>
          </w:tcPr>
          <w:p w:rsidR="00EC6671" w:rsidRDefault="00BE5888">
            <w:pPr>
              <w:spacing w:line="240" w:lineRule="auto"/>
              <w:ind w:firstLineChars="0" w:firstLine="0"/>
            </w:pPr>
            <w:r>
              <w:rPr>
                <w:rFonts w:hint="eastAsia"/>
              </w:rPr>
              <w:t>D</w:t>
            </w:r>
            <w:r>
              <w:t>efinition</w:t>
            </w:r>
          </w:p>
        </w:tc>
        <w:tc>
          <w:tcPr>
            <w:tcW w:w="1328" w:type="dxa"/>
            <w:tcBorders>
              <w:top w:val="single" w:sz="4" w:space="0" w:color="auto"/>
              <w:bottom w:val="single" w:sz="4" w:space="0" w:color="auto"/>
            </w:tcBorders>
          </w:tcPr>
          <w:p w:rsidR="00EC6671" w:rsidRDefault="00BE5888">
            <w:pPr>
              <w:spacing w:line="240" w:lineRule="auto"/>
              <w:ind w:firstLineChars="0" w:firstLine="0"/>
            </w:pPr>
            <w:r>
              <w:rPr>
                <w:rFonts w:hint="eastAsia"/>
              </w:rPr>
              <w:t>M</w:t>
            </w:r>
            <w:r>
              <w:t>ean</w:t>
            </w:r>
          </w:p>
        </w:tc>
        <w:tc>
          <w:tcPr>
            <w:tcW w:w="1316" w:type="dxa"/>
            <w:tcBorders>
              <w:top w:val="single" w:sz="4" w:space="0" w:color="auto"/>
              <w:bottom w:val="single" w:sz="4" w:space="0" w:color="auto"/>
            </w:tcBorders>
          </w:tcPr>
          <w:p w:rsidR="00EC6671" w:rsidRDefault="00BE5888">
            <w:pPr>
              <w:spacing w:line="240" w:lineRule="auto"/>
              <w:ind w:firstLineChars="0" w:firstLine="0"/>
            </w:pPr>
            <w:r>
              <w:rPr>
                <w:rFonts w:hint="eastAsia"/>
              </w:rPr>
              <w:t>M</w:t>
            </w:r>
            <w:r>
              <w:t>in.</w:t>
            </w:r>
          </w:p>
        </w:tc>
        <w:tc>
          <w:tcPr>
            <w:tcW w:w="1322" w:type="dxa"/>
            <w:tcBorders>
              <w:top w:val="single" w:sz="4" w:space="0" w:color="auto"/>
              <w:bottom w:val="single" w:sz="4" w:space="0" w:color="auto"/>
            </w:tcBorders>
          </w:tcPr>
          <w:p w:rsidR="00EC6671" w:rsidRDefault="00BE5888">
            <w:pPr>
              <w:spacing w:line="240" w:lineRule="auto"/>
              <w:ind w:firstLineChars="0" w:firstLine="0"/>
            </w:pPr>
            <w:r>
              <w:rPr>
                <w:rFonts w:hint="eastAsia"/>
              </w:rPr>
              <w:t>M</w:t>
            </w:r>
            <w:r>
              <w:t>ax.</w:t>
            </w:r>
          </w:p>
        </w:tc>
        <w:tc>
          <w:tcPr>
            <w:tcW w:w="1305" w:type="dxa"/>
            <w:tcBorders>
              <w:top w:val="single" w:sz="4" w:space="0" w:color="auto"/>
              <w:bottom w:val="single" w:sz="4" w:space="0" w:color="auto"/>
            </w:tcBorders>
          </w:tcPr>
          <w:p w:rsidR="00EC6671" w:rsidRDefault="00BE5888">
            <w:pPr>
              <w:spacing w:line="240" w:lineRule="auto"/>
              <w:ind w:firstLineChars="0" w:firstLine="0"/>
            </w:pPr>
            <w:r>
              <w:rPr>
                <w:rFonts w:hint="eastAsia"/>
              </w:rPr>
              <w:t>S</w:t>
            </w:r>
            <w:r>
              <w:t>td.</w:t>
            </w:r>
          </w:p>
        </w:tc>
        <w:tc>
          <w:tcPr>
            <w:tcW w:w="1254" w:type="dxa"/>
            <w:tcBorders>
              <w:top w:val="single" w:sz="4" w:space="0" w:color="auto"/>
              <w:bottom w:val="single" w:sz="4" w:space="0" w:color="auto"/>
            </w:tcBorders>
          </w:tcPr>
          <w:p w:rsidR="00EC6671" w:rsidRDefault="00BE5888">
            <w:pPr>
              <w:spacing w:line="240" w:lineRule="auto"/>
              <w:ind w:firstLineChars="0" w:firstLine="0"/>
            </w:pPr>
            <w:r>
              <w:rPr>
                <w:rFonts w:hint="eastAsia"/>
              </w:rPr>
              <w:t>n</w:t>
            </w:r>
          </w:p>
        </w:tc>
      </w:tr>
      <w:tr w:rsidR="00EC6671">
        <w:tc>
          <w:tcPr>
            <w:tcW w:w="2268" w:type="dxa"/>
            <w:tcBorders>
              <w:top w:val="single" w:sz="4" w:space="0" w:color="auto"/>
              <w:bottom w:val="nil"/>
            </w:tcBorders>
          </w:tcPr>
          <w:p w:rsidR="00EC6671" w:rsidRDefault="00BE5888">
            <w:pPr>
              <w:spacing w:line="240" w:lineRule="auto"/>
              <w:ind w:firstLineChars="0" w:firstLine="0"/>
              <w:rPr>
                <w:i/>
                <w:iCs/>
              </w:rPr>
            </w:pPr>
            <w:r>
              <w:rPr>
                <w:rFonts w:hint="eastAsia"/>
                <w:i/>
                <w:iCs/>
              </w:rPr>
              <w:t>S</w:t>
            </w:r>
            <w:r>
              <w:rPr>
                <w:i/>
                <w:iCs/>
              </w:rPr>
              <w:t>ENTIMENT</w:t>
            </w:r>
          </w:p>
        </w:tc>
        <w:tc>
          <w:tcPr>
            <w:tcW w:w="5165" w:type="dxa"/>
            <w:tcBorders>
              <w:top w:val="single" w:sz="4" w:space="0" w:color="auto"/>
              <w:bottom w:val="nil"/>
            </w:tcBorders>
          </w:tcPr>
          <w:p w:rsidR="00EC6671" w:rsidRDefault="00BE5888">
            <w:pPr>
              <w:spacing w:line="240" w:lineRule="auto"/>
              <w:ind w:firstLineChars="0" w:firstLine="0"/>
            </w:pPr>
            <w:r>
              <w:t>Median sentiment index in a destination/day level</w:t>
            </w:r>
          </w:p>
        </w:tc>
        <w:tc>
          <w:tcPr>
            <w:tcW w:w="1328" w:type="dxa"/>
            <w:tcBorders>
              <w:top w:val="single" w:sz="4" w:space="0" w:color="auto"/>
              <w:bottom w:val="nil"/>
            </w:tcBorders>
          </w:tcPr>
          <w:p w:rsidR="00EC6671" w:rsidRDefault="00BE5888">
            <w:pPr>
              <w:spacing w:line="240" w:lineRule="auto"/>
              <w:ind w:firstLineChars="0" w:firstLine="0"/>
            </w:pPr>
            <w:r>
              <w:rPr>
                <w:rFonts w:hint="eastAsia"/>
              </w:rPr>
              <w:t>8</w:t>
            </w:r>
            <w:r>
              <w:t>0.35</w:t>
            </w:r>
          </w:p>
        </w:tc>
        <w:tc>
          <w:tcPr>
            <w:tcW w:w="1316" w:type="dxa"/>
            <w:tcBorders>
              <w:top w:val="single" w:sz="4" w:space="0" w:color="auto"/>
              <w:bottom w:val="nil"/>
            </w:tcBorders>
          </w:tcPr>
          <w:p w:rsidR="00EC6671" w:rsidRDefault="00BE5888">
            <w:pPr>
              <w:spacing w:line="240" w:lineRule="auto"/>
              <w:ind w:firstLineChars="0" w:firstLine="0"/>
            </w:pPr>
            <w:r>
              <w:rPr>
                <w:rFonts w:hint="eastAsia"/>
              </w:rPr>
              <w:t>0</w:t>
            </w:r>
          </w:p>
        </w:tc>
        <w:tc>
          <w:tcPr>
            <w:tcW w:w="1322" w:type="dxa"/>
            <w:tcBorders>
              <w:top w:val="single" w:sz="4" w:space="0" w:color="auto"/>
              <w:bottom w:val="nil"/>
            </w:tcBorders>
          </w:tcPr>
          <w:p w:rsidR="00EC6671" w:rsidRDefault="00BE5888">
            <w:pPr>
              <w:spacing w:line="240" w:lineRule="auto"/>
              <w:ind w:firstLineChars="0" w:firstLine="0"/>
            </w:pPr>
            <w:r>
              <w:rPr>
                <w:rFonts w:hint="eastAsia"/>
              </w:rPr>
              <w:t>1</w:t>
            </w:r>
            <w:r>
              <w:t>00</w:t>
            </w:r>
          </w:p>
        </w:tc>
        <w:tc>
          <w:tcPr>
            <w:tcW w:w="1305" w:type="dxa"/>
            <w:tcBorders>
              <w:top w:val="single" w:sz="4" w:space="0" w:color="auto"/>
              <w:bottom w:val="nil"/>
            </w:tcBorders>
          </w:tcPr>
          <w:p w:rsidR="00EC6671" w:rsidRDefault="00BE5888">
            <w:pPr>
              <w:spacing w:line="240" w:lineRule="auto"/>
              <w:ind w:firstLineChars="0" w:firstLine="0"/>
            </w:pPr>
            <w:r>
              <w:rPr>
                <w:rFonts w:hint="eastAsia"/>
              </w:rPr>
              <w:t>3</w:t>
            </w:r>
            <w:r>
              <w:t>3.31</w:t>
            </w:r>
          </w:p>
        </w:tc>
        <w:tc>
          <w:tcPr>
            <w:tcW w:w="1254" w:type="dxa"/>
            <w:tcBorders>
              <w:top w:val="single" w:sz="4" w:space="0" w:color="auto"/>
              <w:bottom w:val="nil"/>
            </w:tcBorders>
          </w:tcPr>
          <w:p w:rsidR="00EC6671" w:rsidRDefault="00BE5888">
            <w:pPr>
              <w:spacing w:line="240" w:lineRule="auto"/>
              <w:ind w:firstLineChars="0" w:firstLine="0"/>
            </w:pPr>
            <w:r>
              <w:rPr>
                <w:rFonts w:hint="eastAsia"/>
              </w:rPr>
              <w:t>4</w:t>
            </w:r>
            <w:r>
              <w:t>3,506</w:t>
            </w:r>
          </w:p>
        </w:tc>
      </w:tr>
      <w:tr w:rsidR="00EC6671">
        <w:tc>
          <w:tcPr>
            <w:tcW w:w="13958" w:type="dxa"/>
            <w:gridSpan w:val="7"/>
            <w:tcBorders>
              <w:top w:val="nil"/>
              <w:bottom w:val="single" w:sz="4" w:space="0" w:color="auto"/>
            </w:tcBorders>
          </w:tcPr>
          <w:p w:rsidR="00EC6671" w:rsidRDefault="00BE5888">
            <w:pPr>
              <w:spacing w:line="240" w:lineRule="auto"/>
              <w:ind w:firstLineChars="0" w:firstLine="0"/>
            </w:pPr>
            <w:r>
              <w:t>Source: Sina Weibo (http://www.weibo.com)</w:t>
            </w:r>
          </w:p>
        </w:tc>
      </w:tr>
      <w:tr w:rsidR="00EC6671">
        <w:tc>
          <w:tcPr>
            <w:tcW w:w="2268" w:type="dxa"/>
            <w:tcBorders>
              <w:top w:val="single" w:sz="4" w:space="0" w:color="auto"/>
            </w:tcBorders>
          </w:tcPr>
          <w:p w:rsidR="00EC6671" w:rsidRDefault="00BE5888">
            <w:pPr>
              <w:spacing w:line="240" w:lineRule="auto"/>
              <w:ind w:firstLineChars="0" w:firstLine="0"/>
              <w:rPr>
                <w:i/>
                <w:iCs/>
              </w:rPr>
            </w:pPr>
            <w:r>
              <w:rPr>
                <w:rFonts w:hint="eastAsia"/>
                <w:i/>
                <w:iCs/>
              </w:rPr>
              <w:t>A</w:t>
            </w:r>
            <w:r>
              <w:rPr>
                <w:i/>
                <w:iCs/>
              </w:rPr>
              <w:t>QI</w:t>
            </w:r>
          </w:p>
        </w:tc>
        <w:tc>
          <w:tcPr>
            <w:tcW w:w="5165" w:type="dxa"/>
            <w:tcBorders>
              <w:top w:val="single" w:sz="4" w:space="0" w:color="auto"/>
            </w:tcBorders>
          </w:tcPr>
          <w:p w:rsidR="00EC6671" w:rsidRDefault="00BE5888">
            <w:pPr>
              <w:spacing w:line="240" w:lineRule="auto"/>
              <w:ind w:firstLineChars="0" w:firstLine="0"/>
            </w:pPr>
            <w:r>
              <w:t>Air quality index in a destination on a day</w:t>
            </w:r>
          </w:p>
        </w:tc>
        <w:tc>
          <w:tcPr>
            <w:tcW w:w="1328" w:type="dxa"/>
            <w:tcBorders>
              <w:top w:val="single" w:sz="4" w:space="0" w:color="auto"/>
            </w:tcBorders>
          </w:tcPr>
          <w:p w:rsidR="00EC6671" w:rsidRDefault="00BE5888">
            <w:pPr>
              <w:spacing w:line="240" w:lineRule="auto"/>
              <w:ind w:firstLineChars="0" w:firstLine="0"/>
            </w:pPr>
            <w:r>
              <w:rPr>
                <w:rFonts w:hint="eastAsia"/>
              </w:rPr>
              <w:t>5</w:t>
            </w:r>
            <w:r>
              <w:t>8.32</w:t>
            </w:r>
          </w:p>
        </w:tc>
        <w:tc>
          <w:tcPr>
            <w:tcW w:w="1316" w:type="dxa"/>
            <w:tcBorders>
              <w:top w:val="single" w:sz="4" w:space="0" w:color="auto"/>
            </w:tcBorders>
          </w:tcPr>
          <w:p w:rsidR="00EC6671" w:rsidRDefault="00BE5888">
            <w:pPr>
              <w:spacing w:line="240" w:lineRule="auto"/>
              <w:ind w:firstLineChars="0" w:firstLine="0"/>
            </w:pPr>
            <w:r>
              <w:rPr>
                <w:rFonts w:hint="eastAsia"/>
              </w:rPr>
              <w:t>7</w:t>
            </w:r>
            <w:r>
              <w:t>.87</w:t>
            </w:r>
          </w:p>
        </w:tc>
        <w:tc>
          <w:tcPr>
            <w:tcW w:w="1322" w:type="dxa"/>
            <w:tcBorders>
              <w:top w:val="single" w:sz="4" w:space="0" w:color="auto"/>
            </w:tcBorders>
          </w:tcPr>
          <w:p w:rsidR="00EC6671" w:rsidRDefault="00BE5888">
            <w:pPr>
              <w:spacing w:line="240" w:lineRule="auto"/>
              <w:ind w:firstLineChars="0" w:firstLine="0"/>
            </w:pPr>
            <w:r>
              <w:rPr>
                <w:rFonts w:hint="eastAsia"/>
              </w:rPr>
              <w:t>5</w:t>
            </w:r>
            <w:r>
              <w:t>00</w:t>
            </w:r>
          </w:p>
        </w:tc>
        <w:tc>
          <w:tcPr>
            <w:tcW w:w="1305" w:type="dxa"/>
            <w:tcBorders>
              <w:top w:val="single" w:sz="4" w:space="0" w:color="auto"/>
            </w:tcBorders>
          </w:tcPr>
          <w:p w:rsidR="00EC6671" w:rsidRDefault="00BE5888">
            <w:pPr>
              <w:spacing w:line="240" w:lineRule="auto"/>
              <w:ind w:firstLineChars="0" w:firstLine="0"/>
            </w:pPr>
            <w:r>
              <w:rPr>
                <w:rFonts w:hint="eastAsia"/>
              </w:rPr>
              <w:t>3</w:t>
            </w:r>
            <w:r>
              <w:t>6.05</w:t>
            </w:r>
          </w:p>
        </w:tc>
        <w:tc>
          <w:tcPr>
            <w:tcW w:w="1254" w:type="dxa"/>
            <w:tcBorders>
              <w:top w:val="single" w:sz="4" w:space="0" w:color="auto"/>
            </w:tcBorders>
          </w:tcPr>
          <w:p w:rsidR="00EC6671" w:rsidRDefault="00BE5888">
            <w:pPr>
              <w:spacing w:line="240" w:lineRule="auto"/>
              <w:ind w:firstLineChars="0" w:firstLine="0"/>
            </w:pPr>
            <w:r>
              <w:rPr>
                <w:rFonts w:hint="eastAsia"/>
              </w:rPr>
              <w:t>4</w:t>
            </w:r>
            <w:r>
              <w:t>3,506</w:t>
            </w:r>
          </w:p>
        </w:tc>
      </w:tr>
      <w:tr w:rsidR="00EC6671">
        <w:tc>
          <w:tcPr>
            <w:tcW w:w="2268" w:type="dxa"/>
          </w:tcPr>
          <w:p w:rsidR="00EC6671" w:rsidRDefault="00BE5888">
            <w:pPr>
              <w:spacing w:line="240" w:lineRule="auto"/>
              <w:ind w:firstLineChars="0" w:firstLine="0"/>
              <w:rPr>
                <w:i/>
                <w:iCs/>
              </w:rPr>
            </w:pPr>
            <w:r>
              <w:rPr>
                <w:i/>
                <w:iCs/>
              </w:rPr>
              <w:t>POLLUTED</w:t>
            </w:r>
          </w:p>
        </w:tc>
        <w:tc>
          <w:tcPr>
            <w:tcW w:w="5165" w:type="dxa"/>
          </w:tcPr>
          <w:p w:rsidR="00EC6671" w:rsidRDefault="00BE5888">
            <w:pPr>
              <w:spacing w:line="240" w:lineRule="auto"/>
              <w:ind w:firstLineChars="0" w:firstLine="0"/>
            </w:pPr>
            <w:r>
              <w:t>A dummy variable equals to 1 if AQI exceeds 100</w:t>
            </w:r>
          </w:p>
        </w:tc>
        <w:tc>
          <w:tcPr>
            <w:tcW w:w="1328" w:type="dxa"/>
          </w:tcPr>
          <w:p w:rsidR="00EC6671" w:rsidRDefault="00BE5888">
            <w:pPr>
              <w:spacing w:line="240" w:lineRule="auto"/>
              <w:ind w:firstLineChars="0" w:firstLine="0"/>
            </w:pPr>
            <w:r>
              <w:rPr>
                <w:rFonts w:hint="eastAsia"/>
              </w:rPr>
              <w:t>/</w:t>
            </w:r>
          </w:p>
        </w:tc>
        <w:tc>
          <w:tcPr>
            <w:tcW w:w="1316" w:type="dxa"/>
          </w:tcPr>
          <w:p w:rsidR="00EC6671" w:rsidRDefault="00BE5888">
            <w:pPr>
              <w:spacing w:line="240" w:lineRule="auto"/>
              <w:ind w:firstLineChars="0" w:firstLine="0"/>
            </w:pPr>
            <w:r>
              <w:rPr>
                <w:rFonts w:hint="eastAsia"/>
              </w:rPr>
              <w:t>0</w:t>
            </w:r>
          </w:p>
        </w:tc>
        <w:tc>
          <w:tcPr>
            <w:tcW w:w="1322" w:type="dxa"/>
          </w:tcPr>
          <w:p w:rsidR="00EC6671" w:rsidRDefault="00BE5888">
            <w:pPr>
              <w:spacing w:line="240" w:lineRule="auto"/>
              <w:ind w:firstLineChars="0" w:firstLine="0"/>
            </w:pPr>
            <w:r>
              <w:rPr>
                <w:rFonts w:hint="eastAsia"/>
              </w:rPr>
              <w:t>1</w:t>
            </w:r>
          </w:p>
        </w:tc>
        <w:tc>
          <w:tcPr>
            <w:tcW w:w="1305" w:type="dxa"/>
          </w:tcPr>
          <w:p w:rsidR="00EC6671" w:rsidRDefault="00BE5888">
            <w:pPr>
              <w:spacing w:line="240" w:lineRule="auto"/>
              <w:ind w:firstLineChars="0" w:firstLine="0"/>
            </w:pPr>
            <w:r>
              <w:rPr>
                <w:rFonts w:hint="eastAsia"/>
              </w:rPr>
              <w:t>/</w:t>
            </w:r>
          </w:p>
        </w:tc>
        <w:tc>
          <w:tcPr>
            <w:tcW w:w="1254" w:type="dxa"/>
          </w:tcPr>
          <w:p w:rsidR="00EC6671" w:rsidRDefault="00BE5888">
            <w:pPr>
              <w:spacing w:line="240" w:lineRule="auto"/>
              <w:ind w:firstLineChars="0" w:firstLine="0"/>
            </w:pPr>
            <w:r>
              <w:rPr>
                <w:rFonts w:hint="eastAsia"/>
              </w:rPr>
              <w:t>4</w:t>
            </w:r>
            <w:r>
              <w:t>3,506</w:t>
            </w:r>
          </w:p>
        </w:tc>
      </w:tr>
      <w:tr w:rsidR="00EC6671">
        <w:tc>
          <w:tcPr>
            <w:tcW w:w="2268" w:type="dxa"/>
            <w:tcBorders>
              <w:bottom w:val="nil"/>
            </w:tcBorders>
          </w:tcPr>
          <w:p w:rsidR="00EC6671" w:rsidRDefault="00BE5888">
            <w:pPr>
              <w:spacing w:line="240" w:lineRule="auto"/>
              <w:ind w:firstLineChars="0" w:firstLine="0"/>
              <w:rPr>
                <w:i/>
                <w:iCs/>
              </w:rPr>
            </w:pPr>
            <w:r>
              <w:rPr>
                <w:rFonts w:hint="eastAsia"/>
                <w:i/>
                <w:iCs/>
              </w:rPr>
              <w:t>L</w:t>
            </w:r>
            <w:r>
              <w:rPr>
                <w:i/>
                <w:iCs/>
              </w:rPr>
              <w:t>EVEL</w:t>
            </w:r>
          </w:p>
        </w:tc>
        <w:tc>
          <w:tcPr>
            <w:tcW w:w="5165" w:type="dxa"/>
            <w:tcBorders>
              <w:bottom w:val="nil"/>
            </w:tcBorders>
          </w:tcPr>
          <w:p w:rsidR="00EC6671" w:rsidRDefault="00BE5888">
            <w:pPr>
              <w:spacing w:line="240" w:lineRule="auto"/>
              <w:ind w:firstLineChars="0" w:firstLine="0"/>
            </w:pPr>
            <w:r>
              <w:rPr>
                <w:rFonts w:hint="eastAsia"/>
              </w:rPr>
              <w:t>A</w:t>
            </w:r>
            <w:r>
              <w:t xml:space="preserve"> category variable with six levels of air pollution (</w:t>
            </w:r>
            <w:r>
              <w:rPr>
                <w:i/>
                <w:iCs/>
              </w:rPr>
              <w:t>Excellent</w:t>
            </w:r>
            <w:r>
              <w:t xml:space="preserve">, </w:t>
            </w:r>
            <w:r>
              <w:rPr>
                <w:i/>
                <w:iCs/>
              </w:rPr>
              <w:t>Good</w:t>
            </w:r>
            <w:r>
              <w:t xml:space="preserve">, </w:t>
            </w:r>
            <w:r>
              <w:rPr>
                <w:i/>
                <w:iCs/>
              </w:rPr>
              <w:t>Lightly polluted</w:t>
            </w:r>
            <w:r>
              <w:t xml:space="preserve">, </w:t>
            </w:r>
            <w:r>
              <w:rPr>
                <w:i/>
                <w:iCs/>
              </w:rPr>
              <w:t>Moderately polluted</w:t>
            </w:r>
            <w:r>
              <w:t xml:space="preserve">, </w:t>
            </w:r>
            <w:r>
              <w:rPr>
                <w:i/>
                <w:iCs/>
              </w:rPr>
              <w:t>Heavily polluted</w:t>
            </w:r>
            <w:r>
              <w:t xml:space="preserve"> and </w:t>
            </w:r>
            <w:r>
              <w:rPr>
                <w:i/>
                <w:iCs/>
              </w:rPr>
              <w:t>Severely polluted</w:t>
            </w:r>
            <w:r>
              <w:t>)</w:t>
            </w:r>
          </w:p>
        </w:tc>
        <w:tc>
          <w:tcPr>
            <w:tcW w:w="1328" w:type="dxa"/>
            <w:tcBorders>
              <w:bottom w:val="nil"/>
            </w:tcBorders>
          </w:tcPr>
          <w:p w:rsidR="00EC6671" w:rsidRDefault="00BE5888">
            <w:pPr>
              <w:spacing w:line="240" w:lineRule="auto"/>
              <w:ind w:firstLineChars="0" w:firstLine="0"/>
            </w:pPr>
            <w:r>
              <w:rPr>
                <w:rFonts w:hint="eastAsia"/>
              </w:rPr>
              <w:t>/</w:t>
            </w:r>
          </w:p>
        </w:tc>
        <w:tc>
          <w:tcPr>
            <w:tcW w:w="1316" w:type="dxa"/>
            <w:tcBorders>
              <w:bottom w:val="nil"/>
            </w:tcBorders>
          </w:tcPr>
          <w:p w:rsidR="00EC6671" w:rsidRDefault="00BE5888">
            <w:pPr>
              <w:spacing w:line="240" w:lineRule="auto"/>
              <w:ind w:firstLineChars="0" w:firstLine="0"/>
            </w:pPr>
            <w:r>
              <w:rPr>
                <w:rFonts w:hint="eastAsia"/>
              </w:rPr>
              <w:t>/</w:t>
            </w:r>
          </w:p>
        </w:tc>
        <w:tc>
          <w:tcPr>
            <w:tcW w:w="1322" w:type="dxa"/>
            <w:tcBorders>
              <w:bottom w:val="nil"/>
            </w:tcBorders>
          </w:tcPr>
          <w:p w:rsidR="00EC6671" w:rsidRDefault="00BE5888">
            <w:pPr>
              <w:spacing w:line="240" w:lineRule="auto"/>
              <w:ind w:firstLineChars="0" w:firstLine="0"/>
            </w:pPr>
            <w:r>
              <w:rPr>
                <w:rFonts w:hint="eastAsia"/>
              </w:rPr>
              <w:t>/</w:t>
            </w:r>
          </w:p>
        </w:tc>
        <w:tc>
          <w:tcPr>
            <w:tcW w:w="1305" w:type="dxa"/>
            <w:tcBorders>
              <w:bottom w:val="nil"/>
            </w:tcBorders>
          </w:tcPr>
          <w:p w:rsidR="00EC6671" w:rsidRDefault="00BE5888">
            <w:pPr>
              <w:spacing w:line="240" w:lineRule="auto"/>
              <w:ind w:firstLineChars="0" w:firstLine="0"/>
            </w:pPr>
            <w:r>
              <w:rPr>
                <w:rFonts w:hint="eastAsia"/>
              </w:rPr>
              <w:t>/</w:t>
            </w:r>
          </w:p>
        </w:tc>
        <w:tc>
          <w:tcPr>
            <w:tcW w:w="1254" w:type="dxa"/>
            <w:tcBorders>
              <w:bottom w:val="nil"/>
            </w:tcBorders>
          </w:tcPr>
          <w:p w:rsidR="00EC6671" w:rsidRDefault="00BE5888">
            <w:pPr>
              <w:spacing w:line="240" w:lineRule="auto"/>
              <w:ind w:firstLineChars="0" w:firstLine="0"/>
            </w:pPr>
            <w:r>
              <w:rPr>
                <w:rFonts w:hint="eastAsia"/>
              </w:rPr>
              <w:t>4</w:t>
            </w:r>
            <w:r>
              <w:t>3,506</w:t>
            </w:r>
          </w:p>
        </w:tc>
      </w:tr>
      <w:tr w:rsidR="00EC6671">
        <w:tc>
          <w:tcPr>
            <w:tcW w:w="13958" w:type="dxa"/>
            <w:gridSpan w:val="7"/>
            <w:tcBorders>
              <w:top w:val="nil"/>
              <w:bottom w:val="single" w:sz="4" w:space="0" w:color="auto"/>
            </w:tcBorders>
          </w:tcPr>
          <w:p w:rsidR="00EC6671" w:rsidRDefault="00BE5888">
            <w:pPr>
              <w:spacing w:line="240" w:lineRule="auto"/>
              <w:ind w:firstLineChars="0" w:firstLine="0"/>
            </w:pPr>
            <w:r>
              <w:t>Source: China National Environmental Monitoring Centre (www.cnemc.cn)</w:t>
            </w:r>
          </w:p>
        </w:tc>
      </w:tr>
      <w:tr w:rsidR="00EC6671">
        <w:tc>
          <w:tcPr>
            <w:tcW w:w="2268" w:type="dxa"/>
            <w:tcBorders>
              <w:top w:val="single" w:sz="4" w:space="0" w:color="auto"/>
            </w:tcBorders>
          </w:tcPr>
          <w:p w:rsidR="00EC6671" w:rsidRDefault="00BE5888">
            <w:pPr>
              <w:spacing w:line="240" w:lineRule="auto"/>
              <w:ind w:firstLineChars="0" w:firstLine="0"/>
              <w:rPr>
                <w:i/>
                <w:iCs/>
              </w:rPr>
            </w:pPr>
            <w:r>
              <w:rPr>
                <w:rFonts w:hint="eastAsia"/>
                <w:i/>
                <w:iCs/>
              </w:rPr>
              <w:t>T</w:t>
            </w:r>
            <w:r>
              <w:rPr>
                <w:i/>
                <w:iCs/>
              </w:rPr>
              <w:t>EMPERATURE</w:t>
            </w:r>
          </w:p>
        </w:tc>
        <w:tc>
          <w:tcPr>
            <w:tcW w:w="5165" w:type="dxa"/>
            <w:tcBorders>
              <w:top w:val="single" w:sz="4" w:space="0" w:color="auto"/>
            </w:tcBorders>
          </w:tcPr>
          <w:p w:rsidR="00EC6671" w:rsidRDefault="00BE5888">
            <w:pPr>
              <w:spacing w:line="240" w:lineRule="auto"/>
              <w:ind w:firstLineChars="0" w:firstLine="0"/>
            </w:pPr>
            <w:r>
              <w:t xml:space="preserve">Temperature in a destination on a day </w:t>
            </w:r>
            <w:r>
              <w:rPr>
                <w:rFonts w:cs="Times New Roman"/>
              </w:rPr>
              <w:t>(℃</w:t>
            </w:r>
            <w:r>
              <w:t>)</w:t>
            </w:r>
          </w:p>
        </w:tc>
        <w:tc>
          <w:tcPr>
            <w:tcW w:w="1328" w:type="dxa"/>
            <w:tcBorders>
              <w:top w:val="single" w:sz="4" w:space="0" w:color="auto"/>
            </w:tcBorders>
          </w:tcPr>
          <w:p w:rsidR="00EC6671" w:rsidRDefault="00BE5888">
            <w:pPr>
              <w:spacing w:line="240" w:lineRule="auto"/>
              <w:ind w:firstLineChars="0" w:firstLine="0"/>
            </w:pPr>
            <w:r>
              <w:rPr>
                <w:rFonts w:hint="eastAsia"/>
              </w:rPr>
              <w:t>2</w:t>
            </w:r>
            <w:r>
              <w:t>5.08</w:t>
            </w:r>
          </w:p>
        </w:tc>
        <w:tc>
          <w:tcPr>
            <w:tcW w:w="1316" w:type="dxa"/>
            <w:tcBorders>
              <w:top w:val="single" w:sz="4" w:space="0" w:color="auto"/>
            </w:tcBorders>
          </w:tcPr>
          <w:p w:rsidR="00EC6671" w:rsidRDefault="00BE5888">
            <w:pPr>
              <w:spacing w:line="240" w:lineRule="auto"/>
              <w:ind w:firstLineChars="0" w:firstLine="0"/>
            </w:pPr>
            <w:r>
              <w:rPr>
                <w:rFonts w:hint="eastAsia"/>
              </w:rPr>
              <w:t>-</w:t>
            </w:r>
            <w:r>
              <w:t>23</w:t>
            </w:r>
          </w:p>
        </w:tc>
        <w:tc>
          <w:tcPr>
            <w:tcW w:w="1322" w:type="dxa"/>
            <w:tcBorders>
              <w:top w:val="single" w:sz="4" w:space="0" w:color="auto"/>
            </w:tcBorders>
          </w:tcPr>
          <w:p w:rsidR="00EC6671" w:rsidRDefault="00BE5888">
            <w:pPr>
              <w:spacing w:line="240" w:lineRule="auto"/>
              <w:ind w:firstLineChars="0" w:firstLine="0"/>
            </w:pPr>
            <w:r>
              <w:rPr>
                <w:rFonts w:hint="eastAsia"/>
              </w:rPr>
              <w:t>4</w:t>
            </w:r>
            <w:r>
              <w:t>6</w:t>
            </w:r>
          </w:p>
        </w:tc>
        <w:tc>
          <w:tcPr>
            <w:tcW w:w="1305" w:type="dxa"/>
            <w:tcBorders>
              <w:top w:val="single" w:sz="4" w:space="0" w:color="auto"/>
            </w:tcBorders>
          </w:tcPr>
          <w:p w:rsidR="00EC6671" w:rsidRDefault="00BE5888">
            <w:pPr>
              <w:spacing w:line="240" w:lineRule="auto"/>
              <w:ind w:firstLineChars="0" w:firstLine="0"/>
            </w:pPr>
            <w:r>
              <w:rPr>
                <w:rFonts w:hint="eastAsia"/>
              </w:rPr>
              <w:t>8</w:t>
            </w:r>
            <w:r>
              <w:t>.63</w:t>
            </w:r>
          </w:p>
        </w:tc>
        <w:tc>
          <w:tcPr>
            <w:tcW w:w="1254" w:type="dxa"/>
            <w:tcBorders>
              <w:top w:val="single" w:sz="4" w:space="0" w:color="auto"/>
            </w:tcBorders>
          </w:tcPr>
          <w:p w:rsidR="00EC6671" w:rsidRDefault="00BE5888">
            <w:pPr>
              <w:spacing w:line="240" w:lineRule="auto"/>
              <w:ind w:firstLineChars="0" w:firstLine="0"/>
            </w:pPr>
            <w:r>
              <w:rPr>
                <w:rFonts w:hint="eastAsia"/>
              </w:rPr>
              <w:t>4</w:t>
            </w:r>
            <w:r>
              <w:t>3,506</w:t>
            </w:r>
          </w:p>
        </w:tc>
      </w:tr>
      <w:tr w:rsidR="00EC6671">
        <w:tc>
          <w:tcPr>
            <w:tcW w:w="2268" w:type="dxa"/>
          </w:tcPr>
          <w:p w:rsidR="00EC6671" w:rsidRDefault="00BE5888">
            <w:pPr>
              <w:spacing w:line="240" w:lineRule="auto"/>
              <w:ind w:firstLineChars="0" w:firstLine="0"/>
              <w:rPr>
                <w:i/>
                <w:iCs/>
              </w:rPr>
            </w:pPr>
            <w:r>
              <w:rPr>
                <w:rFonts w:hint="eastAsia"/>
                <w:i/>
                <w:iCs/>
              </w:rPr>
              <w:t>T</w:t>
            </w:r>
            <w:r>
              <w:rPr>
                <w:i/>
                <w:iCs/>
              </w:rPr>
              <w:t>EMPERATURE^2</w:t>
            </w:r>
          </w:p>
        </w:tc>
        <w:tc>
          <w:tcPr>
            <w:tcW w:w="5165" w:type="dxa"/>
          </w:tcPr>
          <w:p w:rsidR="00EC6671" w:rsidRDefault="00BE5888">
            <w:pPr>
              <w:spacing w:line="240" w:lineRule="auto"/>
              <w:ind w:firstLineChars="0" w:firstLine="0"/>
            </w:pPr>
            <w:r>
              <w:t xml:space="preserve">The quadratic term of </w:t>
            </w:r>
            <w:r>
              <w:rPr>
                <w:i/>
                <w:iCs/>
              </w:rPr>
              <w:t>TEMPERATURE</w:t>
            </w:r>
          </w:p>
        </w:tc>
        <w:tc>
          <w:tcPr>
            <w:tcW w:w="1328" w:type="dxa"/>
          </w:tcPr>
          <w:p w:rsidR="00EC6671" w:rsidRDefault="00BE5888">
            <w:pPr>
              <w:spacing w:line="240" w:lineRule="auto"/>
              <w:ind w:firstLineChars="0" w:firstLine="0"/>
            </w:pPr>
            <w:r>
              <w:rPr>
                <w:rFonts w:hint="eastAsia"/>
              </w:rPr>
              <w:t>7</w:t>
            </w:r>
            <w:r>
              <w:t>03.27</w:t>
            </w:r>
          </w:p>
        </w:tc>
        <w:tc>
          <w:tcPr>
            <w:tcW w:w="1316" w:type="dxa"/>
          </w:tcPr>
          <w:p w:rsidR="00EC6671" w:rsidRDefault="00BE5888">
            <w:pPr>
              <w:spacing w:line="240" w:lineRule="auto"/>
              <w:ind w:firstLineChars="0" w:firstLine="0"/>
            </w:pPr>
            <w:r>
              <w:rPr>
                <w:rFonts w:hint="eastAsia"/>
              </w:rPr>
              <w:t>0</w:t>
            </w:r>
          </w:p>
        </w:tc>
        <w:tc>
          <w:tcPr>
            <w:tcW w:w="1322" w:type="dxa"/>
          </w:tcPr>
          <w:p w:rsidR="00EC6671" w:rsidRDefault="00BE5888">
            <w:pPr>
              <w:spacing w:line="240" w:lineRule="auto"/>
              <w:ind w:firstLineChars="0" w:firstLine="0"/>
            </w:pPr>
            <w:r>
              <w:rPr>
                <w:rFonts w:hint="eastAsia"/>
              </w:rPr>
              <w:t>2</w:t>
            </w:r>
            <w:r>
              <w:t>116</w:t>
            </w:r>
          </w:p>
        </w:tc>
        <w:tc>
          <w:tcPr>
            <w:tcW w:w="1305" w:type="dxa"/>
          </w:tcPr>
          <w:p w:rsidR="00EC6671" w:rsidRDefault="00BE5888">
            <w:pPr>
              <w:spacing w:line="240" w:lineRule="auto"/>
              <w:ind w:firstLineChars="0" w:firstLine="0"/>
            </w:pPr>
            <w:r>
              <w:rPr>
                <w:rFonts w:hint="eastAsia"/>
              </w:rPr>
              <w:t>3</w:t>
            </w:r>
            <w:r>
              <w:t>86.03</w:t>
            </w:r>
          </w:p>
        </w:tc>
        <w:tc>
          <w:tcPr>
            <w:tcW w:w="1254" w:type="dxa"/>
          </w:tcPr>
          <w:p w:rsidR="00EC6671" w:rsidRDefault="00BE5888">
            <w:pPr>
              <w:spacing w:line="240" w:lineRule="auto"/>
              <w:ind w:firstLineChars="0" w:firstLine="0"/>
            </w:pPr>
            <w:r>
              <w:rPr>
                <w:rFonts w:hint="eastAsia"/>
              </w:rPr>
              <w:t>4</w:t>
            </w:r>
            <w:r>
              <w:t>3,506</w:t>
            </w:r>
          </w:p>
        </w:tc>
      </w:tr>
      <w:tr w:rsidR="00EC6671">
        <w:tc>
          <w:tcPr>
            <w:tcW w:w="2268" w:type="dxa"/>
          </w:tcPr>
          <w:p w:rsidR="00EC6671" w:rsidRDefault="00BE5888">
            <w:pPr>
              <w:spacing w:line="240" w:lineRule="auto"/>
              <w:ind w:firstLineChars="0" w:firstLine="0"/>
              <w:rPr>
                <w:i/>
                <w:iCs/>
              </w:rPr>
            </w:pPr>
            <w:r>
              <w:rPr>
                <w:rFonts w:hint="eastAsia"/>
                <w:i/>
                <w:iCs/>
              </w:rPr>
              <w:t>H</w:t>
            </w:r>
            <w:r>
              <w:rPr>
                <w:i/>
                <w:iCs/>
              </w:rPr>
              <w:t>UMID</w:t>
            </w:r>
          </w:p>
        </w:tc>
        <w:tc>
          <w:tcPr>
            <w:tcW w:w="5165" w:type="dxa"/>
          </w:tcPr>
          <w:p w:rsidR="00EC6671" w:rsidRDefault="00BE5888">
            <w:pPr>
              <w:spacing w:line="240" w:lineRule="auto"/>
              <w:ind w:firstLineChars="0" w:firstLine="0"/>
            </w:pPr>
            <w:r>
              <w:rPr>
                <w:rFonts w:hint="eastAsia"/>
              </w:rPr>
              <w:t>H</w:t>
            </w:r>
            <w:r>
              <w:t>umidity in a destination on a day ranging from 1 to 100, with 100 represents highly humid.</w:t>
            </w:r>
          </w:p>
        </w:tc>
        <w:tc>
          <w:tcPr>
            <w:tcW w:w="1328" w:type="dxa"/>
          </w:tcPr>
          <w:p w:rsidR="00EC6671" w:rsidRDefault="00BE5888">
            <w:pPr>
              <w:spacing w:line="240" w:lineRule="auto"/>
              <w:ind w:firstLineChars="0" w:firstLine="0"/>
            </w:pPr>
            <w:r>
              <w:rPr>
                <w:rFonts w:hint="eastAsia"/>
              </w:rPr>
              <w:t>5</w:t>
            </w:r>
            <w:r>
              <w:t>8.23</w:t>
            </w:r>
          </w:p>
        </w:tc>
        <w:tc>
          <w:tcPr>
            <w:tcW w:w="1316" w:type="dxa"/>
          </w:tcPr>
          <w:p w:rsidR="00EC6671" w:rsidRDefault="00BE5888">
            <w:pPr>
              <w:spacing w:line="240" w:lineRule="auto"/>
              <w:ind w:firstLineChars="0" w:firstLine="0"/>
            </w:pPr>
            <w:r>
              <w:rPr>
                <w:rFonts w:hint="eastAsia"/>
              </w:rPr>
              <w:t>4</w:t>
            </w:r>
          </w:p>
        </w:tc>
        <w:tc>
          <w:tcPr>
            <w:tcW w:w="1322" w:type="dxa"/>
          </w:tcPr>
          <w:p w:rsidR="00EC6671" w:rsidRDefault="00BE5888">
            <w:pPr>
              <w:spacing w:line="240" w:lineRule="auto"/>
              <w:ind w:firstLineChars="0" w:firstLine="0"/>
            </w:pPr>
            <w:r>
              <w:rPr>
                <w:rFonts w:hint="eastAsia"/>
              </w:rPr>
              <w:t>1</w:t>
            </w:r>
            <w:r>
              <w:t>00</w:t>
            </w:r>
          </w:p>
        </w:tc>
        <w:tc>
          <w:tcPr>
            <w:tcW w:w="1305" w:type="dxa"/>
          </w:tcPr>
          <w:p w:rsidR="00EC6671" w:rsidRDefault="00BE5888">
            <w:pPr>
              <w:spacing w:line="240" w:lineRule="auto"/>
              <w:ind w:firstLineChars="0" w:firstLine="0"/>
            </w:pPr>
            <w:r>
              <w:rPr>
                <w:rFonts w:hint="eastAsia"/>
              </w:rPr>
              <w:t>1</w:t>
            </w:r>
            <w:r>
              <w:t>9.56</w:t>
            </w:r>
          </w:p>
        </w:tc>
        <w:tc>
          <w:tcPr>
            <w:tcW w:w="1254" w:type="dxa"/>
          </w:tcPr>
          <w:p w:rsidR="00EC6671" w:rsidRDefault="00BE5888">
            <w:pPr>
              <w:spacing w:line="240" w:lineRule="auto"/>
              <w:ind w:firstLineChars="0" w:firstLine="0"/>
            </w:pPr>
            <w:r>
              <w:rPr>
                <w:rFonts w:hint="eastAsia"/>
              </w:rPr>
              <w:t>4</w:t>
            </w:r>
            <w:r>
              <w:t>3,506</w:t>
            </w:r>
          </w:p>
        </w:tc>
      </w:tr>
      <w:tr w:rsidR="00EC6671">
        <w:tc>
          <w:tcPr>
            <w:tcW w:w="2268" w:type="dxa"/>
          </w:tcPr>
          <w:p w:rsidR="00EC6671" w:rsidRDefault="00BE5888">
            <w:pPr>
              <w:spacing w:line="240" w:lineRule="auto"/>
              <w:ind w:firstLineChars="0" w:firstLine="0"/>
              <w:rPr>
                <w:i/>
                <w:iCs/>
              </w:rPr>
            </w:pPr>
            <w:r>
              <w:rPr>
                <w:rFonts w:hint="eastAsia"/>
                <w:i/>
                <w:iCs/>
              </w:rPr>
              <w:t>W</w:t>
            </w:r>
            <w:r>
              <w:rPr>
                <w:i/>
                <w:iCs/>
              </w:rPr>
              <w:t>IND</w:t>
            </w:r>
          </w:p>
        </w:tc>
        <w:tc>
          <w:tcPr>
            <w:tcW w:w="5165" w:type="dxa"/>
          </w:tcPr>
          <w:p w:rsidR="00EC6671" w:rsidRDefault="00BE5888">
            <w:pPr>
              <w:spacing w:line="240" w:lineRule="auto"/>
              <w:ind w:firstLineChars="0" w:firstLine="0"/>
            </w:pPr>
            <w:r>
              <w:t>Wind level in a destination on a day</w:t>
            </w:r>
          </w:p>
        </w:tc>
        <w:tc>
          <w:tcPr>
            <w:tcW w:w="1328" w:type="dxa"/>
          </w:tcPr>
          <w:p w:rsidR="00EC6671" w:rsidRDefault="00BE5888">
            <w:pPr>
              <w:spacing w:line="240" w:lineRule="auto"/>
              <w:ind w:firstLineChars="0" w:firstLine="0"/>
            </w:pPr>
            <w:r>
              <w:rPr>
                <w:rFonts w:hint="eastAsia"/>
              </w:rPr>
              <w:t>5</w:t>
            </w:r>
            <w:r>
              <w:t>.13</w:t>
            </w:r>
          </w:p>
        </w:tc>
        <w:tc>
          <w:tcPr>
            <w:tcW w:w="1316" w:type="dxa"/>
          </w:tcPr>
          <w:p w:rsidR="00EC6671" w:rsidRDefault="00BE5888">
            <w:pPr>
              <w:spacing w:line="240" w:lineRule="auto"/>
              <w:ind w:firstLineChars="0" w:firstLine="0"/>
            </w:pPr>
            <w:r>
              <w:rPr>
                <w:rFonts w:hint="eastAsia"/>
              </w:rPr>
              <w:t>1</w:t>
            </w:r>
          </w:p>
        </w:tc>
        <w:tc>
          <w:tcPr>
            <w:tcW w:w="1322" w:type="dxa"/>
          </w:tcPr>
          <w:p w:rsidR="00EC6671" w:rsidRDefault="00BE5888">
            <w:pPr>
              <w:spacing w:line="240" w:lineRule="auto"/>
              <w:ind w:firstLineChars="0" w:firstLine="0"/>
            </w:pPr>
            <w:r>
              <w:rPr>
                <w:rFonts w:hint="eastAsia"/>
              </w:rPr>
              <w:t>1</w:t>
            </w:r>
            <w:r>
              <w:t>8</w:t>
            </w:r>
          </w:p>
        </w:tc>
        <w:tc>
          <w:tcPr>
            <w:tcW w:w="1305" w:type="dxa"/>
          </w:tcPr>
          <w:p w:rsidR="00EC6671" w:rsidRDefault="00BE5888">
            <w:pPr>
              <w:spacing w:line="240" w:lineRule="auto"/>
              <w:ind w:firstLineChars="0" w:firstLine="0"/>
            </w:pPr>
            <w:r>
              <w:rPr>
                <w:rFonts w:hint="eastAsia"/>
              </w:rPr>
              <w:t>1</w:t>
            </w:r>
            <w:r>
              <w:t>.91</w:t>
            </w:r>
          </w:p>
        </w:tc>
        <w:tc>
          <w:tcPr>
            <w:tcW w:w="1254" w:type="dxa"/>
          </w:tcPr>
          <w:p w:rsidR="00EC6671" w:rsidRDefault="00BE5888">
            <w:pPr>
              <w:spacing w:line="240" w:lineRule="auto"/>
              <w:ind w:firstLineChars="0" w:firstLine="0"/>
            </w:pPr>
            <w:r>
              <w:rPr>
                <w:rFonts w:hint="eastAsia"/>
              </w:rPr>
              <w:t>4</w:t>
            </w:r>
            <w:r>
              <w:t>3,506</w:t>
            </w:r>
          </w:p>
        </w:tc>
      </w:tr>
      <w:tr w:rsidR="00EC6671">
        <w:tc>
          <w:tcPr>
            <w:tcW w:w="2268" w:type="dxa"/>
          </w:tcPr>
          <w:p w:rsidR="00EC6671" w:rsidRDefault="00BE5888">
            <w:pPr>
              <w:spacing w:line="240" w:lineRule="auto"/>
              <w:ind w:firstLineChars="0" w:firstLine="0"/>
              <w:rPr>
                <w:i/>
                <w:iCs/>
              </w:rPr>
            </w:pPr>
            <w:r>
              <w:rPr>
                <w:rFonts w:hint="eastAsia"/>
                <w:i/>
                <w:iCs/>
              </w:rPr>
              <w:t>R</w:t>
            </w:r>
            <w:r>
              <w:rPr>
                <w:i/>
                <w:iCs/>
              </w:rPr>
              <w:t>AIN</w:t>
            </w:r>
          </w:p>
        </w:tc>
        <w:tc>
          <w:tcPr>
            <w:tcW w:w="5165" w:type="dxa"/>
          </w:tcPr>
          <w:p w:rsidR="00EC6671" w:rsidRDefault="00BE5888">
            <w:pPr>
              <w:spacing w:line="240" w:lineRule="auto"/>
              <w:ind w:firstLineChars="0" w:firstLine="0"/>
            </w:pPr>
            <w:r>
              <w:t>Precipitation in a destination on a day (mm)</w:t>
            </w:r>
          </w:p>
        </w:tc>
        <w:tc>
          <w:tcPr>
            <w:tcW w:w="1328" w:type="dxa"/>
          </w:tcPr>
          <w:p w:rsidR="00EC6671" w:rsidRDefault="00BE5888">
            <w:pPr>
              <w:spacing w:line="240" w:lineRule="auto"/>
              <w:ind w:firstLineChars="0" w:firstLine="0"/>
            </w:pPr>
            <w:r>
              <w:rPr>
                <w:rFonts w:hint="eastAsia"/>
              </w:rPr>
              <w:t>6</w:t>
            </w:r>
            <w:r>
              <w:t>.88</w:t>
            </w:r>
          </w:p>
        </w:tc>
        <w:tc>
          <w:tcPr>
            <w:tcW w:w="1316" w:type="dxa"/>
          </w:tcPr>
          <w:p w:rsidR="00EC6671" w:rsidRDefault="00BE5888">
            <w:pPr>
              <w:spacing w:line="240" w:lineRule="auto"/>
              <w:ind w:firstLineChars="0" w:firstLine="0"/>
            </w:pPr>
            <w:r>
              <w:rPr>
                <w:rFonts w:hint="eastAsia"/>
              </w:rPr>
              <w:t>0</w:t>
            </w:r>
          </w:p>
        </w:tc>
        <w:tc>
          <w:tcPr>
            <w:tcW w:w="1322" w:type="dxa"/>
          </w:tcPr>
          <w:p w:rsidR="00EC6671" w:rsidRDefault="00BE5888">
            <w:pPr>
              <w:spacing w:line="240" w:lineRule="auto"/>
              <w:ind w:firstLineChars="0" w:firstLine="0"/>
            </w:pPr>
            <w:r>
              <w:rPr>
                <w:rFonts w:hint="eastAsia"/>
              </w:rPr>
              <w:t>6</w:t>
            </w:r>
            <w:r>
              <w:t>36</w:t>
            </w:r>
          </w:p>
        </w:tc>
        <w:tc>
          <w:tcPr>
            <w:tcW w:w="1305" w:type="dxa"/>
          </w:tcPr>
          <w:p w:rsidR="00EC6671" w:rsidRDefault="00BE5888">
            <w:pPr>
              <w:spacing w:line="240" w:lineRule="auto"/>
              <w:ind w:firstLineChars="0" w:firstLine="0"/>
            </w:pPr>
            <w:r>
              <w:rPr>
                <w:rFonts w:hint="eastAsia"/>
              </w:rPr>
              <w:t>1</w:t>
            </w:r>
            <w:r>
              <w:t>9.45</w:t>
            </w:r>
          </w:p>
        </w:tc>
        <w:tc>
          <w:tcPr>
            <w:tcW w:w="1254" w:type="dxa"/>
          </w:tcPr>
          <w:p w:rsidR="00EC6671" w:rsidRDefault="00BE5888">
            <w:pPr>
              <w:spacing w:line="240" w:lineRule="auto"/>
              <w:ind w:firstLineChars="0" w:firstLine="0"/>
            </w:pPr>
            <w:r>
              <w:rPr>
                <w:rFonts w:hint="eastAsia"/>
              </w:rPr>
              <w:t>4</w:t>
            </w:r>
            <w:r>
              <w:t>3,506</w:t>
            </w:r>
          </w:p>
        </w:tc>
      </w:tr>
      <w:tr w:rsidR="00EC6671">
        <w:tc>
          <w:tcPr>
            <w:tcW w:w="2268" w:type="dxa"/>
            <w:tcBorders>
              <w:bottom w:val="nil"/>
            </w:tcBorders>
          </w:tcPr>
          <w:p w:rsidR="00EC6671" w:rsidRDefault="00BE5888">
            <w:pPr>
              <w:spacing w:line="240" w:lineRule="auto"/>
              <w:ind w:firstLineChars="0" w:firstLine="0"/>
              <w:rPr>
                <w:i/>
                <w:iCs/>
              </w:rPr>
            </w:pPr>
            <w:r>
              <w:rPr>
                <w:rFonts w:hint="eastAsia"/>
                <w:i/>
                <w:iCs/>
              </w:rPr>
              <w:t>C</w:t>
            </w:r>
            <w:r>
              <w:rPr>
                <w:i/>
                <w:iCs/>
              </w:rPr>
              <w:t>LOUD</w:t>
            </w:r>
          </w:p>
        </w:tc>
        <w:tc>
          <w:tcPr>
            <w:tcW w:w="5165" w:type="dxa"/>
            <w:tcBorders>
              <w:bottom w:val="nil"/>
            </w:tcBorders>
          </w:tcPr>
          <w:p w:rsidR="00EC6671" w:rsidRDefault="00BE5888">
            <w:pPr>
              <w:spacing w:line="240" w:lineRule="auto"/>
              <w:ind w:firstLineChars="0" w:firstLine="0"/>
            </w:pPr>
            <w:r>
              <w:rPr>
                <w:rFonts w:hint="eastAsia"/>
              </w:rPr>
              <w:t>C</w:t>
            </w:r>
            <w:r>
              <w:t>loud-covered in a destination on a day ranging from 1 to 100, with 100 represents full cloud.</w:t>
            </w:r>
          </w:p>
        </w:tc>
        <w:tc>
          <w:tcPr>
            <w:tcW w:w="1328" w:type="dxa"/>
            <w:tcBorders>
              <w:bottom w:val="nil"/>
            </w:tcBorders>
          </w:tcPr>
          <w:p w:rsidR="00EC6671" w:rsidRDefault="00BE5888">
            <w:pPr>
              <w:spacing w:line="240" w:lineRule="auto"/>
              <w:ind w:firstLineChars="0" w:firstLine="0"/>
            </w:pPr>
            <w:r>
              <w:rPr>
                <w:rFonts w:hint="eastAsia"/>
              </w:rPr>
              <w:t>4</w:t>
            </w:r>
            <w:r>
              <w:t>1.09</w:t>
            </w:r>
          </w:p>
        </w:tc>
        <w:tc>
          <w:tcPr>
            <w:tcW w:w="1316" w:type="dxa"/>
            <w:tcBorders>
              <w:bottom w:val="nil"/>
            </w:tcBorders>
          </w:tcPr>
          <w:p w:rsidR="00EC6671" w:rsidRDefault="00BE5888">
            <w:pPr>
              <w:spacing w:line="240" w:lineRule="auto"/>
              <w:ind w:firstLineChars="0" w:firstLine="0"/>
            </w:pPr>
            <w:r>
              <w:rPr>
                <w:rFonts w:hint="eastAsia"/>
              </w:rPr>
              <w:t>0</w:t>
            </w:r>
          </w:p>
        </w:tc>
        <w:tc>
          <w:tcPr>
            <w:tcW w:w="1322" w:type="dxa"/>
            <w:tcBorders>
              <w:bottom w:val="nil"/>
            </w:tcBorders>
          </w:tcPr>
          <w:p w:rsidR="00EC6671" w:rsidRDefault="00BE5888">
            <w:pPr>
              <w:spacing w:line="240" w:lineRule="auto"/>
              <w:ind w:firstLineChars="0" w:firstLine="0"/>
            </w:pPr>
            <w:r>
              <w:rPr>
                <w:rFonts w:hint="eastAsia"/>
              </w:rPr>
              <w:t>1</w:t>
            </w:r>
            <w:r>
              <w:t>00</w:t>
            </w:r>
          </w:p>
        </w:tc>
        <w:tc>
          <w:tcPr>
            <w:tcW w:w="1305" w:type="dxa"/>
            <w:tcBorders>
              <w:bottom w:val="nil"/>
            </w:tcBorders>
          </w:tcPr>
          <w:p w:rsidR="00EC6671" w:rsidRDefault="00BE5888">
            <w:pPr>
              <w:spacing w:line="240" w:lineRule="auto"/>
              <w:ind w:firstLineChars="0" w:firstLine="0"/>
            </w:pPr>
            <w:r>
              <w:rPr>
                <w:rFonts w:hint="eastAsia"/>
              </w:rPr>
              <w:t>3</w:t>
            </w:r>
            <w:r>
              <w:t>0.9</w:t>
            </w:r>
          </w:p>
        </w:tc>
        <w:tc>
          <w:tcPr>
            <w:tcW w:w="1254" w:type="dxa"/>
            <w:tcBorders>
              <w:bottom w:val="nil"/>
            </w:tcBorders>
          </w:tcPr>
          <w:p w:rsidR="00EC6671" w:rsidRDefault="00BE5888">
            <w:pPr>
              <w:spacing w:line="240" w:lineRule="auto"/>
              <w:ind w:firstLineChars="0" w:firstLine="0"/>
            </w:pPr>
            <w:r>
              <w:rPr>
                <w:rFonts w:hint="eastAsia"/>
              </w:rPr>
              <w:t>4</w:t>
            </w:r>
            <w:r>
              <w:t>3,506</w:t>
            </w:r>
          </w:p>
        </w:tc>
      </w:tr>
      <w:tr w:rsidR="00EC6671">
        <w:tc>
          <w:tcPr>
            <w:tcW w:w="13958" w:type="dxa"/>
            <w:gridSpan w:val="7"/>
            <w:tcBorders>
              <w:top w:val="nil"/>
              <w:bottom w:val="single" w:sz="4" w:space="0" w:color="auto"/>
            </w:tcBorders>
          </w:tcPr>
          <w:p w:rsidR="00EC6671" w:rsidRDefault="00BE5888">
            <w:pPr>
              <w:spacing w:line="240" w:lineRule="auto"/>
              <w:ind w:firstLineChars="0" w:firstLine="0"/>
            </w:pPr>
            <w:r>
              <w:t>Source: a Chinese weather query website (https://tianqi.911cha.com/guoneijingdian.html)</w:t>
            </w:r>
          </w:p>
        </w:tc>
      </w:tr>
      <w:tr w:rsidR="00EC6671">
        <w:tc>
          <w:tcPr>
            <w:tcW w:w="2268" w:type="dxa"/>
            <w:tcBorders>
              <w:top w:val="single" w:sz="4" w:space="0" w:color="auto"/>
            </w:tcBorders>
          </w:tcPr>
          <w:p w:rsidR="00EC6671" w:rsidRDefault="00BE5888">
            <w:pPr>
              <w:spacing w:line="240" w:lineRule="auto"/>
              <w:ind w:firstLineChars="0" w:firstLine="0"/>
              <w:rPr>
                <w:i/>
                <w:iCs/>
              </w:rPr>
            </w:pPr>
            <w:r>
              <w:rPr>
                <w:rFonts w:hint="eastAsia"/>
                <w:i/>
                <w:iCs/>
              </w:rPr>
              <w:t>Y</w:t>
            </w:r>
            <w:r>
              <w:rPr>
                <w:i/>
                <w:iCs/>
              </w:rPr>
              <w:t>EAR</w:t>
            </w:r>
          </w:p>
        </w:tc>
        <w:tc>
          <w:tcPr>
            <w:tcW w:w="5165" w:type="dxa"/>
            <w:tcBorders>
              <w:top w:val="single" w:sz="4" w:space="0" w:color="auto"/>
            </w:tcBorders>
          </w:tcPr>
          <w:p w:rsidR="00EC6671" w:rsidRDefault="00BE5888">
            <w:pPr>
              <w:spacing w:line="240" w:lineRule="auto"/>
              <w:ind w:firstLineChars="0" w:firstLine="0"/>
            </w:pPr>
            <w:r>
              <w:t>Year dummies</w:t>
            </w:r>
          </w:p>
        </w:tc>
        <w:tc>
          <w:tcPr>
            <w:tcW w:w="1328" w:type="dxa"/>
            <w:tcBorders>
              <w:top w:val="single" w:sz="4" w:space="0" w:color="auto"/>
            </w:tcBorders>
          </w:tcPr>
          <w:p w:rsidR="00EC6671" w:rsidRDefault="00BE5888">
            <w:pPr>
              <w:spacing w:line="240" w:lineRule="auto"/>
              <w:ind w:firstLineChars="0" w:firstLine="0"/>
            </w:pPr>
            <w:r>
              <w:rPr>
                <w:rFonts w:hint="eastAsia"/>
              </w:rPr>
              <w:t>/</w:t>
            </w:r>
          </w:p>
        </w:tc>
        <w:tc>
          <w:tcPr>
            <w:tcW w:w="1316" w:type="dxa"/>
            <w:tcBorders>
              <w:top w:val="single" w:sz="4" w:space="0" w:color="auto"/>
            </w:tcBorders>
          </w:tcPr>
          <w:p w:rsidR="00EC6671" w:rsidRDefault="00BE5888">
            <w:pPr>
              <w:spacing w:line="240" w:lineRule="auto"/>
              <w:ind w:firstLineChars="0" w:firstLine="0"/>
            </w:pPr>
            <w:r>
              <w:rPr>
                <w:rFonts w:hint="eastAsia"/>
              </w:rPr>
              <w:t>2</w:t>
            </w:r>
            <w:r>
              <w:t>015</w:t>
            </w:r>
          </w:p>
        </w:tc>
        <w:tc>
          <w:tcPr>
            <w:tcW w:w="1322" w:type="dxa"/>
            <w:tcBorders>
              <w:top w:val="single" w:sz="4" w:space="0" w:color="auto"/>
            </w:tcBorders>
          </w:tcPr>
          <w:p w:rsidR="00EC6671" w:rsidRDefault="00BE5888">
            <w:pPr>
              <w:spacing w:line="240" w:lineRule="auto"/>
              <w:ind w:firstLineChars="0" w:firstLine="0"/>
            </w:pPr>
            <w:r>
              <w:rPr>
                <w:rFonts w:hint="eastAsia"/>
              </w:rPr>
              <w:t>2</w:t>
            </w:r>
            <w:r>
              <w:t>019</w:t>
            </w:r>
          </w:p>
        </w:tc>
        <w:tc>
          <w:tcPr>
            <w:tcW w:w="1305" w:type="dxa"/>
            <w:tcBorders>
              <w:top w:val="single" w:sz="4" w:space="0" w:color="auto"/>
            </w:tcBorders>
          </w:tcPr>
          <w:p w:rsidR="00EC6671" w:rsidRDefault="00BE5888">
            <w:pPr>
              <w:spacing w:line="240" w:lineRule="auto"/>
              <w:ind w:firstLineChars="0" w:firstLine="0"/>
            </w:pPr>
            <w:r>
              <w:rPr>
                <w:rFonts w:hint="eastAsia"/>
              </w:rPr>
              <w:t>/</w:t>
            </w:r>
          </w:p>
        </w:tc>
        <w:tc>
          <w:tcPr>
            <w:tcW w:w="1254" w:type="dxa"/>
            <w:tcBorders>
              <w:top w:val="single" w:sz="4" w:space="0" w:color="auto"/>
            </w:tcBorders>
          </w:tcPr>
          <w:p w:rsidR="00EC6671" w:rsidRDefault="00BE5888">
            <w:pPr>
              <w:spacing w:line="240" w:lineRule="auto"/>
              <w:ind w:firstLineChars="0" w:firstLine="0"/>
            </w:pPr>
            <w:r>
              <w:rPr>
                <w:rFonts w:hint="eastAsia"/>
              </w:rPr>
              <w:t>4</w:t>
            </w:r>
            <w:r>
              <w:t>3,506</w:t>
            </w:r>
          </w:p>
        </w:tc>
      </w:tr>
      <w:tr w:rsidR="00EC6671">
        <w:tc>
          <w:tcPr>
            <w:tcW w:w="2268" w:type="dxa"/>
            <w:tcBorders>
              <w:bottom w:val="nil"/>
            </w:tcBorders>
          </w:tcPr>
          <w:p w:rsidR="00EC6671" w:rsidRDefault="00BE5888">
            <w:pPr>
              <w:spacing w:line="240" w:lineRule="auto"/>
              <w:ind w:firstLineChars="0" w:firstLine="0"/>
              <w:rPr>
                <w:i/>
                <w:iCs/>
              </w:rPr>
            </w:pPr>
            <w:r>
              <w:rPr>
                <w:rFonts w:hint="eastAsia"/>
                <w:i/>
                <w:iCs/>
              </w:rPr>
              <w:t>M</w:t>
            </w:r>
            <w:r>
              <w:rPr>
                <w:i/>
                <w:iCs/>
              </w:rPr>
              <w:t>ONTH</w:t>
            </w:r>
          </w:p>
        </w:tc>
        <w:tc>
          <w:tcPr>
            <w:tcW w:w="5165" w:type="dxa"/>
            <w:tcBorders>
              <w:bottom w:val="nil"/>
            </w:tcBorders>
          </w:tcPr>
          <w:p w:rsidR="00EC6671" w:rsidRDefault="00BE5888">
            <w:pPr>
              <w:spacing w:line="240" w:lineRule="auto"/>
              <w:ind w:firstLineChars="0" w:firstLine="0"/>
            </w:pPr>
            <w:r>
              <w:t>Month dummies</w:t>
            </w:r>
          </w:p>
        </w:tc>
        <w:tc>
          <w:tcPr>
            <w:tcW w:w="1328" w:type="dxa"/>
            <w:tcBorders>
              <w:bottom w:val="nil"/>
            </w:tcBorders>
          </w:tcPr>
          <w:p w:rsidR="00EC6671" w:rsidRDefault="00BE5888">
            <w:pPr>
              <w:spacing w:line="240" w:lineRule="auto"/>
              <w:ind w:firstLineChars="0" w:firstLine="0"/>
            </w:pPr>
            <w:r>
              <w:rPr>
                <w:rFonts w:hint="eastAsia"/>
              </w:rPr>
              <w:t>/</w:t>
            </w:r>
          </w:p>
        </w:tc>
        <w:tc>
          <w:tcPr>
            <w:tcW w:w="1316" w:type="dxa"/>
            <w:tcBorders>
              <w:bottom w:val="nil"/>
            </w:tcBorders>
          </w:tcPr>
          <w:p w:rsidR="00EC6671" w:rsidRDefault="00BE5888">
            <w:pPr>
              <w:spacing w:line="240" w:lineRule="auto"/>
              <w:ind w:firstLineChars="0" w:firstLine="0"/>
            </w:pPr>
            <w:r>
              <w:rPr>
                <w:rFonts w:hint="eastAsia"/>
              </w:rPr>
              <w:t>1</w:t>
            </w:r>
          </w:p>
        </w:tc>
        <w:tc>
          <w:tcPr>
            <w:tcW w:w="1322" w:type="dxa"/>
            <w:tcBorders>
              <w:bottom w:val="nil"/>
            </w:tcBorders>
          </w:tcPr>
          <w:p w:rsidR="00EC6671" w:rsidRDefault="00BE5888">
            <w:pPr>
              <w:spacing w:line="240" w:lineRule="auto"/>
              <w:ind w:firstLineChars="0" w:firstLine="0"/>
            </w:pPr>
            <w:r>
              <w:rPr>
                <w:rFonts w:hint="eastAsia"/>
              </w:rPr>
              <w:t>1</w:t>
            </w:r>
            <w:r>
              <w:t>2</w:t>
            </w:r>
          </w:p>
        </w:tc>
        <w:tc>
          <w:tcPr>
            <w:tcW w:w="1305" w:type="dxa"/>
            <w:tcBorders>
              <w:bottom w:val="nil"/>
            </w:tcBorders>
          </w:tcPr>
          <w:p w:rsidR="00EC6671" w:rsidRDefault="00BE5888">
            <w:pPr>
              <w:spacing w:line="240" w:lineRule="auto"/>
              <w:ind w:firstLineChars="0" w:firstLine="0"/>
            </w:pPr>
            <w:r>
              <w:rPr>
                <w:rFonts w:hint="eastAsia"/>
              </w:rPr>
              <w:t>/</w:t>
            </w:r>
          </w:p>
        </w:tc>
        <w:tc>
          <w:tcPr>
            <w:tcW w:w="1254" w:type="dxa"/>
            <w:tcBorders>
              <w:bottom w:val="nil"/>
            </w:tcBorders>
          </w:tcPr>
          <w:p w:rsidR="00EC6671" w:rsidRDefault="00BE5888">
            <w:pPr>
              <w:spacing w:line="240" w:lineRule="auto"/>
              <w:ind w:firstLineChars="0" w:firstLine="0"/>
            </w:pPr>
            <w:r>
              <w:rPr>
                <w:rFonts w:hint="eastAsia"/>
              </w:rPr>
              <w:t>4</w:t>
            </w:r>
            <w:r>
              <w:t>3,506</w:t>
            </w:r>
          </w:p>
        </w:tc>
      </w:tr>
      <w:tr w:rsidR="00EC6671">
        <w:tc>
          <w:tcPr>
            <w:tcW w:w="2268" w:type="dxa"/>
            <w:tcBorders>
              <w:top w:val="nil"/>
              <w:bottom w:val="single" w:sz="4" w:space="0" w:color="auto"/>
            </w:tcBorders>
          </w:tcPr>
          <w:p w:rsidR="00EC6671" w:rsidRDefault="00BE5888">
            <w:pPr>
              <w:spacing w:line="240" w:lineRule="auto"/>
              <w:ind w:firstLineChars="0" w:firstLine="0"/>
              <w:rPr>
                <w:i/>
                <w:iCs/>
              </w:rPr>
            </w:pPr>
            <w:r>
              <w:rPr>
                <w:rFonts w:hint="eastAsia"/>
                <w:i/>
                <w:iCs/>
              </w:rPr>
              <w:t>H</w:t>
            </w:r>
            <w:r>
              <w:rPr>
                <w:i/>
                <w:iCs/>
              </w:rPr>
              <w:t>OLIDAY</w:t>
            </w:r>
          </w:p>
        </w:tc>
        <w:tc>
          <w:tcPr>
            <w:tcW w:w="5165" w:type="dxa"/>
            <w:tcBorders>
              <w:top w:val="nil"/>
              <w:bottom w:val="single" w:sz="4" w:space="0" w:color="auto"/>
            </w:tcBorders>
          </w:tcPr>
          <w:p w:rsidR="00EC6671" w:rsidRDefault="00BE5888">
            <w:pPr>
              <w:spacing w:line="240" w:lineRule="auto"/>
              <w:ind w:firstLineChars="0" w:firstLine="0"/>
            </w:pPr>
            <w:r>
              <w:t xml:space="preserve">A dummy variable equals to 1 if the day is a weekend or a </w:t>
            </w:r>
            <w:r w:rsidR="00D6027F">
              <w:t xml:space="preserve">public </w:t>
            </w:r>
            <w:r>
              <w:t>holiday</w:t>
            </w:r>
          </w:p>
        </w:tc>
        <w:tc>
          <w:tcPr>
            <w:tcW w:w="1328" w:type="dxa"/>
            <w:tcBorders>
              <w:top w:val="nil"/>
              <w:bottom w:val="single" w:sz="4" w:space="0" w:color="auto"/>
            </w:tcBorders>
          </w:tcPr>
          <w:p w:rsidR="00EC6671" w:rsidRDefault="00EC6671">
            <w:pPr>
              <w:spacing w:line="240" w:lineRule="auto"/>
              <w:ind w:firstLineChars="0" w:firstLine="0"/>
            </w:pPr>
          </w:p>
        </w:tc>
        <w:tc>
          <w:tcPr>
            <w:tcW w:w="1316" w:type="dxa"/>
            <w:tcBorders>
              <w:top w:val="nil"/>
              <w:bottom w:val="single" w:sz="4" w:space="0" w:color="auto"/>
            </w:tcBorders>
          </w:tcPr>
          <w:p w:rsidR="00EC6671" w:rsidRDefault="00BE5888">
            <w:pPr>
              <w:spacing w:line="240" w:lineRule="auto"/>
              <w:ind w:firstLineChars="0" w:firstLine="0"/>
            </w:pPr>
            <w:r>
              <w:rPr>
                <w:rFonts w:hint="eastAsia"/>
              </w:rPr>
              <w:t>0</w:t>
            </w:r>
          </w:p>
        </w:tc>
        <w:tc>
          <w:tcPr>
            <w:tcW w:w="1322" w:type="dxa"/>
            <w:tcBorders>
              <w:top w:val="nil"/>
              <w:bottom w:val="single" w:sz="4" w:space="0" w:color="auto"/>
            </w:tcBorders>
          </w:tcPr>
          <w:p w:rsidR="00EC6671" w:rsidRDefault="00BE5888">
            <w:pPr>
              <w:spacing w:line="240" w:lineRule="auto"/>
              <w:ind w:firstLineChars="0" w:firstLine="0"/>
            </w:pPr>
            <w:r>
              <w:rPr>
                <w:rFonts w:hint="eastAsia"/>
              </w:rPr>
              <w:t>1</w:t>
            </w:r>
          </w:p>
        </w:tc>
        <w:tc>
          <w:tcPr>
            <w:tcW w:w="1305" w:type="dxa"/>
            <w:tcBorders>
              <w:top w:val="nil"/>
              <w:bottom w:val="single" w:sz="4" w:space="0" w:color="auto"/>
            </w:tcBorders>
          </w:tcPr>
          <w:p w:rsidR="00EC6671" w:rsidRDefault="00EC6671">
            <w:pPr>
              <w:spacing w:line="240" w:lineRule="auto"/>
              <w:ind w:firstLineChars="0" w:firstLine="0"/>
            </w:pPr>
          </w:p>
        </w:tc>
        <w:tc>
          <w:tcPr>
            <w:tcW w:w="1254" w:type="dxa"/>
            <w:tcBorders>
              <w:top w:val="nil"/>
              <w:bottom w:val="single" w:sz="4" w:space="0" w:color="auto"/>
            </w:tcBorders>
          </w:tcPr>
          <w:p w:rsidR="00EC6671" w:rsidRDefault="00BE5888">
            <w:pPr>
              <w:spacing w:line="240" w:lineRule="auto"/>
              <w:ind w:firstLineChars="0" w:firstLine="0"/>
            </w:pPr>
            <w:r>
              <w:rPr>
                <w:rFonts w:hint="eastAsia"/>
              </w:rPr>
              <w:t>4</w:t>
            </w:r>
            <w:r>
              <w:t>3,506</w:t>
            </w:r>
          </w:p>
        </w:tc>
      </w:tr>
      <w:tr w:rsidR="00EC6671">
        <w:tc>
          <w:tcPr>
            <w:tcW w:w="2268" w:type="dxa"/>
            <w:tcBorders>
              <w:top w:val="single" w:sz="4" w:space="0" w:color="auto"/>
            </w:tcBorders>
          </w:tcPr>
          <w:p w:rsidR="00EC6671" w:rsidRDefault="00BE5888">
            <w:pPr>
              <w:spacing w:line="240" w:lineRule="auto"/>
              <w:ind w:firstLineChars="0" w:firstLine="0"/>
              <w:rPr>
                <w:i/>
                <w:iCs/>
              </w:rPr>
            </w:pPr>
            <w:r>
              <w:rPr>
                <w:rFonts w:hint="eastAsia"/>
                <w:i/>
                <w:iCs/>
              </w:rPr>
              <w:t>D</w:t>
            </w:r>
            <w:r>
              <w:rPr>
                <w:i/>
                <w:iCs/>
              </w:rPr>
              <w:t>ESTINATION</w:t>
            </w:r>
          </w:p>
        </w:tc>
        <w:tc>
          <w:tcPr>
            <w:tcW w:w="5165" w:type="dxa"/>
            <w:tcBorders>
              <w:top w:val="single" w:sz="4" w:space="0" w:color="auto"/>
            </w:tcBorders>
          </w:tcPr>
          <w:p w:rsidR="00EC6671" w:rsidRDefault="00BE5888">
            <w:pPr>
              <w:spacing w:line="240" w:lineRule="auto"/>
              <w:ind w:firstLineChars="0" w:firstLine="0"/>
            </w:pPr>
            <w:r>
              <w:t>Destination dummies</w:t>
            </w:r>
          </w:p>
        </w:tc>
        <w:tc>
          <w:tcPr>
            <w:tcW w:w="1328" w:type="dxa"/>
            <w:tcBorders>
              <w:top w:val="single" w:sz="4" w:space="0" w:color="auto"/>
            </w:tcBorders>
          </w:tcPr>
          <w:p w:rsidR="00EC6671" w:rsidRDefault="00BE5888">
            <w:pPr>
              <w:spacing w:line="240" w:lineRule="auto"/>
              <w:ind w:firstLineChars="0" w:firstLine="0"/>
            </w:pPr>
            <w:r>
              <w:rPr>
                <w:rFonts w:hint="eastAsia"/>
              </w:rPr>
              <w:t>/</w:t>
            </w:r>
          </w:p>
        </w:tc>
        <w:tc>
          <w:tcPr>
            <w:tcW w:w="1316" w:type="dxa"/>
            <w:tcBorders>
              <w:top w:val="single" w:sz="4" w:space="0" w:color="auto"/>
            </w:tcBorders>
          </w:tcPr>
          <w:p w:rsidR="00EC6671" w:rsidRDefault="00BE5888">
            <w:pPr>
              <w:spacing w:line="240" w:lineRule="auto"/>
              <w:ind w:firstLineChars="0" w:firstLine="0"/>
            </w:pPr>
            <w:r>
              <w:rPr>
                <w:rFonts w:hint="eastAsia"/>
              </w:rPr>
              <w:t>/</w:t>
            </w:r>
          </w:p>
        </w:tc>
        <w:tc>
          <w:tcPr>
            <w:tcW w:w="1322" w:type="dxa"/>
            <w:tcBorders>
              <w:top w:val="single" w:sz="4" w:space="0" w:color="auto"/>
            </w:tcBorders>
          </w:tcPr>
          <w:p w:rsidR="00EC6671" w:rsidRDefault="00BE5888">
            <w:pPr>
              <w:spacing w:line="240" w:lineRule="auto"/>
              <w:ind w:firstLineChars="0" w:firstLine="0"/>
            </w:pPr>
            <w:r>
              <w:rPr>
                <w:rFonts w:hint="eastAsia"/>
              </w:rPr>
              <w:t>/</w:t>
            </w:r>
          </w:p>
        </w:tc>
        <w:tc>
          <w:tcPr>
            <w:tcW w:w="1305" w:type="dxa"/>
            <w:tcBorders>
              <w:top w:val="single" w:sz="4" w:space="0" w:color="auto"/>
            </w:tcBorders>
          </w:tcPr>
          <w:p w:rsidR="00EC6671" w:rsidRDefault="00BE5888">
            <w:pPr>
              <w:spacing w:line="240" w:lineRule="auto"/>
              <w:ind w:firstLineChars="0" w:firstLine="0"/>
            </w:pPr>
            <w:r>
              <w:rPr>
                <w:rFonts w:hint="eastAsia"/>
              </w:rPr>
              <w:t>/</w:t>
            </w:r>
          </w:p>
        </w:tc>
        <w:tc>
          <w:tcPr>
            <w:tcW w:w="1254" w:type="dxa"/>
            <w:tcBorders>
              <w:top w:val="single" w:sz="4" w:space="0" w:color="auto"/>
            </w:tcBorders>
          </w:tcPr>
          <w:p w:rsidR="00EC6671" w:rsidRDefault="00BE5888">
            <w:pPr>
              <w:spacing w:line="240" w:lineRule="auto"/>
              <w:ind w:firstLineChars="0" w:firstLine="0"/>
            </w:pPr>
            <w:r>
              <w:rPr>
                <w:rFonts w:hint="eastAsia"/>
              </w:rPr>
              <w:t>4</w:t>
            </w:r>
            <w:r>
              <w:t>3,506</w:t>
            </w:r>
          </w:p>
        </w:tc>
      </w:tr>
    </w:tbl>
    <w:p w:rsidR="00EC6671" w:rsidRDefault="00EC6671">
      <w:pPr>
        <w:ind w:firstLineChars="0" w:firstLine="0"/>
      </w:pPr>
    </w:p>
    <w:p w:rsidR="00EC6671" w:rsidRDefault="00EC6671">
      <w:pPr>
        <w:ind w:firstLineChars="0" w:firstLine="0"/>
        <w:sectPr w:rsidR="00EC6671">
          <w:pgSz w:w="16838" w:h="11906" w:orient="landscape"/>
          <w:pgMar w:top="1440" w:right="1440" w:bottom="1440" w:left="1440" w:header="851" w:footer="992" w:gutter="0"/>
          <w:cols w:space="425"/>
          <w:docGrid w:type="lines" w:linePitch="326"/>
        </w:sectPr>
      </w:pPr>
    </w:p>
    <w:p w:rsidR="007862DF" w:rsidRDefault="007862DF" w:rsidP="007862DF">
      <w:pPr>
        <w:pStyle w:val="1"/>
      </w:pPr>
      <w:r>
        <w:lastRenderedPageBreak/>
        <w:t>4. Results</w:t>
      </w:r>
    </w:p>
    <w:p w:rsidR="00EC6671" w:rsidRDefault="007862DF" w:rsidP="007862DF">
      <w:pPr>
        <w:pStyle w:val="2"/>
      </w:pPr>
      <w:r>
        <w:t>4.1</w:t>
      </w:r>
      <w:r w:rsidR="00BE5888">
        <w:t xml:space="preserve"> </w:t>
      </w:r>
      <w:r w:rsidR="005A2E5B">
        <w:t xml:space="preserve">Base </w:t>
      </w:r>
      <w:r w:rsidR="00BE5888">
        <w:rPr>
          <w:rFonts w:hint="eastAsia"/>
        </w:rPr>
        <w:t>M</w:t>
      </w:r>
      <w:r w:rsidR="00BE5888">
        <w:t>odel</w:t>
      </w:r>
    </w:p>
    <w:p w:rsidR="007235C5" w:rsidRDefault="007862DF" w:rsidP="007235C5">
      <w:pPr>
        <w:ind w:firstLine="480"/>
      </w:pPr>
      <w:r>
        <w:t xml:space="preserve">We first look at the simple relationship between air pollution and tourist sentiment. </w:t>
      </w:r>
      <w:r w:rsidR="00362427">
        <w:t xml:space="preserve">First, the data is sorted by AQI and divided into 500 groups. As shown in </w:t>
      </w:r>
      <w:r w:rsidR="00362427" w:rsidRPr="00362427">
        <w:rPr>
          <w:highlight w:val="yellow"/>
        </w:rPr>
        <w:t>Figure 1</w:t>
      </w:r>
      <w:r w:rsidR="00362427">
        <w:t xml:space="preserve">, </w:t>
      </w:r>
      <w:r w:rsidR="0053393B">
        <w:t>t</w:t>
      </w:r>
      <w:r w:rsidR="00362427">
        <w:t xml:space="preserve">he mean value of median sentiment index for each group is represented as dot, and fitted by the downwards sloping line with 95% confidence interval. </w:t>
      </w:r>
      <w:r w:rsidR="0053393B">
        <w:t xml:space="preserve">There is a negative correlation between AQI and </w:t>
      </w:r>
      <w:r w:rsidR="008E5B40">
        <w:t xml:space="preserve">tourist sentiment as shown in </w:t>
      </w:r>
      <w:r w:rsidR="008E5B40" w:rsidRPr="008E5B40">
        <w:rPr>
          <w:highlight w:val="yellow"/>
        </w:rPr>
        <w:t>Figure 1</w:t>
      </w:r>
      <w:r w:rsidR="008E5B40">
        <w:t>.</w:t>
      </w:r>
      <w:r w:rsidR="0053393B">
        <w:t xml:space="preserve"> </w:t>
      </w:r>
      <w:r w:rsidR="00362427">
        <w:t xml:space="preserve">Second, we plotted the median sentiment index across different AQI levels. The line chart in </w:t>
      </w:r>
      <w:r w:rsidR="00362427" w:rsidRPr="00851C21">
        <w:rPr>
          <w:highlight w:val="yellow"/>
        </w:rPr>
        <w:t xml:space="preserve">Figure </w:t>
      </w:r>
      <w:r w:rsidR="00851C21" w:rsidRPr="00851C21">
        <w:rPr>
          <w:highlight w:val="yellow"/>
        </w:rPr>
        <w:t>2</w:t>
      </w:r>
      <w:r w:rsidR="00362427">
        <w:t xml:space="preserve"> </w:t>
      </w:r>
      <w:r w:rsidR="008E5B40">
        <w:t xml:space="preserve">also </w:t>
      </w:r>
      <w:r w:rsidR="00362427">
        <w:t>shows a significant decrease of median sentiment index in higher AQI levels. Considering that the air pollution show</w:t>
      </w:r>
      <w:r w:rsidR="007235C5">
        <w:t xml:space="preserve">s a significant and negative correlation with tourist sentiment, we took AQI as the independent variable and the median sentiment index as the dependent variable and proposed a base OLS model without any control variables: </w:t>
      </w:r>
    </w:p>
    <w:p w:rsidR="00851C21" w:rsidRDefault="00851C21" w:rsidP="007235C5">
      <w:pPr>
        <w:ind w:firstLine="480"/>
      </w:pPr>
    </w:p>
    <w:tbl>
      <w:tblPr>
        <w:tblStyle w:val="a8"/>
        <w:tblW w:w="0" w:type="auto"/>
        <w:jc w:val="center"/>
        <w:tblBorders>
          <w:top w:val="none" w:sz="0" w:space="0" w:color="auto"/>
          <w:bottom w:val="none" w:sz="0" w:space="0" w:color="auto"/>
        </w:tblBorders>
        <w:tblLook w:val="04A0" w:firstRow="1" w:lastRow="0" w:firstColumn="1" w:lastColumn="0" w:noHBand="0" w:noVBand="1"/>
      </w:tblPr>
      <w:tblGrid>
        <w:gridCol w:w="6521"/>
        <w:gridCol w:w="850"/>
      </w:tblGrid>
      <w:tr w:rsidR="007235C5" w:rsidTr="007235C5">
        <w:trPr>
          <w:jc w:val="center"/>
        </w:trPr>
        <w:tc>
          <w:tcPr>
            <w:tcW w:w="6521" w:type="dxa"/>
          </w:tcPr>
          <w:p w:rsidR="007235C5" w:rsidRDefault="007235C5" w:rsidP="007235C5">
            <w:pPr>
              <w:ind w:firstLineChars="0" w:firstLine="0"/>
            </w:pPr>
            <w:r>
              <w:rPr>
                <w:i/>
                <w:iCs/>
              </w:rPr>
              <w:t>SENTIMENT</w:t>
            </w:r>
            <w:r>
              <w:rPr>
                <w:rFonts w:hint="eastAsia"/>
                <w:i/>
                <w:iCs/>
                <w:vertAlign w:val="subscript"/>
              </w:rPr>
              <w:t>i,j</w:t>
            </w:r>
            <w:r>
              <w:t xml:space="preserve"> = </w:t>
            </w:r>
            <w:r>
              <w:rPr>
                <w:rFonts w:eastAsiaTheme="minorEastAsia"/>
                <w:szCs w:val="24"/>
              </w:rPr>
              <w:t>β</w:t>
            </w:r>
            <w:r>
              <w:rPr>
                <w:rFonts w:eastAsiaTheme="minorEastAsia"/>
                <w:szCs w:val="24"/>
                <w:vertAlign w:val="subscript"/>
              </w:rPr>
              <w:t>0</w:t>
            </w:r>
            <w:r>
              <w:rPr>
                <w:rFonts w:eastAsiaTheme="minorEastAsia"/>
              </w:rPr>
              <w:t xml:space="preserve"> </w:t>
            </w:r>
            <w:r>
              <w:rPr>
                <w:rFonts w:eastAsiaTheme="minorEastAsia"/>
                <w:szCs w:val="24"/>
              </w:rPr>
              <w:t>+ β</w:t>
            </w:r>
            <w:r>
              <w:rPr>
                <w:rFonts w:eastAsiaTheme="minorEastAsia"/>
                <w:szCs w:val="24"/>
                <w:vertAlign w:val="subscript"/>
              </w:rPr>
              <w:t>1</w:t>
            </w:r>
            <w:r>
              <w:rPr>
                <w:rFonts w:eastAsiaTheme="minorEastAsia"/>
                <w:i/>
                <w:iCs/>
                <w:szCs w:val="24"/>
              </w:rPr>
              <w:t>AQI</w:t>
            </w:r>
            <w:r>
              <w:rPr>
                <w:rFonts w:eastAsiaTheme="minorEastAsia"/>
                <w:i/>
                <w:szCs w:val="24"/>
                <w:vertAlign w:val="subscript"/>
              </w:rPr>
              <w:t>i</w:t>
            </w:r>
            <w:r>
              <w:rPr>
                <w:rFonts w:eastAsiaTheme="minorEastAsia"/>
                <w:i/>
              </w:rPr>
              <w:t xml:space="preserve"> </w:t>
            </w:r>
            <w:r>
              <w:rPr>
                <w:rFonts w:eastAsiaTheme="minorEastAsia"/>
                <w:szCs w:val="24"/>
              </w:rPr>
              <w:t>+ ε</w:t>
            </w:r>
            <w:r>
              <w:rPr>
                <w:rFonts w:eastAsiaTheme="minorEastAsia"/>
                <w:i/>
                <w:szCs w:val="24"/>
                <w:vertAlign w:val="subscript"/>
              </w:rPr>
              <w:t>i,j</w:t>
            </w:r>
          </w:p>
        </w:tc>
        <w:tc>
          <w:tcPr>
            <w:tcW w:w="850" w:type="dxa"/>
          </w:tcPr>
          <w:p w:rsidR="007235C5" w:rsidRDefault="007235C5" w:rsidP="007235C5">
            <w:pPr>
              <w:ind w:firstLineChars="0" w:firstLine="0"/>
            </w:pPr>
            <w:r>
              <w:rPr>
                <w:rFonts w:hint="eastAsia"/>
              </w:rPr>
              <w:t>(</w:t>
            </w:r>
            <w:r>
              <w:t>1)</w:t>
            </w:r>
          </w:p>
        </w:tc>
      </w:tr>
    </w:tbl>
    <w:p w:rsidR="007235C5" w:rsidRDefault="007235C5" w:rsidP="007235C5">
      <w:pPr>
        <w:ind w:firstLine="480"/>
      </w:pPr>
    </w:p>
    <w:p w:rsidR="007235C5" w:rsidRPr="007235C5" w:rsidRDefault="007235C5" w:rsidP="007235C5">
      <w:pPr>
        <w:ind w:firstLine="480"/>
      </w:pPr>
      <w:r>
        <w:t xml:space="preserve">In this model, </w:t>
      </w:r>
      <w:r>
        <w:rPr>
          <w:i/>
          <w:iCs/>
        </w:rPr>
        <w:t>SENTIMENT</w:t>
      </w:r>
      <w:r>
        <w:rPr>
          <w:rFonts w:hint="eastAsia"/>
          <w:i/>
          <w:iCs/>
          <w:vertAlign w:val="subscript"/>
        </w:rPr>
        <w:t>i,j</w:t>
      </w:r>
      <w:r>
        <w:rPr>
          <w:i/>
          <w:iCs/>
          <w:vertAlign w:val="subscript"/>
        </w:rPr>
        <w:t xml:space="preserve"> </w:t>
      </w:r>
      <w:r>
        <w:t xml:space="preserve">indicates the median sentiment index of destination </w:t>
      </w:r>
      <w:r>
        <w:rPr>
          <w:i/>
          <w:iCs/>
        </w:rPr>
        <w:t>i</w:t>
      </w:r>
      <w:r>
        <w:t xml:space="preserve"> on date </w:t>
      </w:r>
      <w:r>
        <w:rPr>
          <w:i/>
          <w:iCs/>
        </w:rPr>
        <w:t>j</w:t>
      </w:r>
      <w:r>
        <w:t xml:space="preserve">, </w:t>
      </w:r>
      <w:r>
        <w:rPr>
          <w:rFonts w:cs="Times New Roman"/>
        </w:rPr>
        <w:t>β</w:t>
      </w:r>
      <w:r>
        <w:rPr>
          <w:rFonts w:cs="Times New Roman"/>
          <w:vertAlign w:val="subscript"/>
        </w:rPr>
        <w:t>0</w:t>
      </w:r>
      <w:r>
        <w:rPr>
          <w:rFonts w:cs="Times New Roman"/>
        </w:rPr>
        <w:t xml:space="preserve"> </w:t>
      </w:r>
      <w:r>
        <w:t xml:space="preserve">is the intercept term, and </w:t>
      </w:r>
      <w:r>
        <w:rPr>
          <w:i/>
          <w:iCs/>
        </w:rPr>
        <w:t>ε</w:t>
      </w:r>
      <w:r>
        <w:rPr>
          <w:i/>
          <w:iCs/>
          <w:vertAlign w:val="subscript"/>
        </w:rPr>
        <w:t>i</w:t>
      </w:r>
      <w:r>
        <w:t xml:space="preserve"> is the random error term. </w:t>
      </w:r>
    </w:p>
    <w:p w:rsidR="007862DF" w:rsidRDefault="007235C5">
      <w:pPr>
        <w:ind w:firstLine="480"/>
      </w:pPr>
      <w:r>
        <w:t xml:space="preserve">The result of the base model shows that the </w:t>
      </w:r>
      <w:r w:rsidRPr="0053393B">
        <w:rPr>
          <w:i/>
          <w:iCs/>
        </w:rPr>
        <w:t>AQI</w:t>
      </w:r>
      <w:r>
        <w:t xml:space="preserve"> has a significant and negative effect on tourist sentiment (</w:t>
      </w:r>
      <w:r>
        <w:rPr>
          <w:rFonts w:cs="Times New Roman"/>
        </w:rPr>
        <w:t>β</w:t>
      </w:r>
      <w:r>
        <w:rPr>
          <w:rFonts w:cs="Times New Roman"/>
          <w:vertAlign w:val="subscript"/>
        </w:rPr>
        <w:t>1</w:t>
      </w:r>
      <w:r>
        <w:t xml:space="preserve"> = −0.0445, </w:t>
      </w:r>
      <w:r>
        <w:rPr>
          <w:i/>
          <w:iCs/>
        </w:rPr>
        <w:t>p</w:t>
      </w:r>
      <w:r>
        <w:t xml:space="preserve"> &lt; 0.01). </w:t>
      </w:r>
      <w:r w:rsidR="00851C21">
        <w:t>Given that the dependent variable may be affected by other factors, we next specify our main model with controlling for destination effects, time effects and weather conditions.</w:t>
      </w:r>
    </w:p>
    <w:p w:rsidR="00851C21" w:rsidRDefault="007235C5" w:rsidP="007235C5">
      <w:pPr>
        <w:spacing w:line="360" w:lineRule="auto"/>
        <w:ind w:firstLineChars="0" w:firstLine="0"/>
      </w:pPr>
      <w:r w:rsidRPr="00362427">
        <w:rPr>
          <w:noProof/>
        </w:rPr>
        <w:lastRenderedPageBreak/>
        <w:drawing>
          <wp:inline distT="0" distB="0" distL="0" distR="0" wp14:anchorId="11A92A5F" wp14:editId="21CB2C98">
            <wp:extent cx="5193474" cy="320511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774" cy="3260838"/>
                    </a:xfrm>
                    <a:prstGeom prst="rect">
                      <a:avLst/>
                    </a:prstGeom>
                  </pic:spPr>
                </pic:pic>
              </a:graphicData>
            </a:graphic>
          </wp:inline>
        </w:drawing>
      </w:r>
    </w:p>
    <w:p w:rsidR="00851C21" w:rsidRDefault="00851C21" w:rsidP="00851C21">
      <w:pPr>
        <w:ind w:firstLineChars="0" w:firstLine="0"/>
        <w:jc w:val="center"/>
      </w:pPr>
      <w:bookmarkStart w:id="16" w:name="OLE_LINK10"/>
      <w:r>
        <w:t>Figure 1. Median Sentiment Index and AQI</w:t>
      </w:r>
    </w:p>
    <w:bookmarkEnd w:id="16"/>
    <w:p w:rsidR="005A2E5B" w:rsidRDefault="00362427" w:rsidP="00851C21">
      <w:pPr>
        <w:spacing w:line="360" w:lineRule="auto"/>
        <w:ind w:firstLineChars="0" w:firstLine="0"/>
        <w:jc w:val="center"/>
      </w:pPr>
      <w:r w:rsidRPr="00362427">
        <w:rPr>
          <w:noProof/>
        </w:rPr>
        <w:drawing>
          <wp:inline distT="0" distB="0" distL="0" distR="0" wp14:anchorId="6D8E4EBC" wp14:editId="56FD7326">
            <wp:extent cx="5130800" cy="31664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31" cy="3215888"/>
                    </a:xfrm>
                    <a:prstGeom prst="rect">
                      <a:avLst/>
                    </a:prstGeom>
                  </pic:spPr>
                </pic:pic>
              </a:graphicData>
            </a:graphic>
          </wp:inline>
        </w:drawing>
      </w:r>
    </w:p>
    <w:p w:rsidR="00851C21" w:rsidRDefault="00851C21" w:rsidP="008E5B40">
      <w:pPr>
        <w:ind w:firstLineChars="0" w:firstLine="0"/>
        <w:jc w:val="center"/>
      </w:pPr>
      <w:r>
        <w:t xml:space="preserve">Figure </w:t>
      </w:r>
      <w:r w:rsidR="008E5B40">
        <w:t>2</w:t>
      </w:r>
      <w:r>
        <w:t>. Median Sentiment Index and AQI Levels</w:t>
      </w:r>
    </w:p>
    <w:p w:rsidR="00851C21" w:rsidRPr="008E5B40" w:rsidRDefault="00851C21" w:rsidP="00851C21">
      <w:pPr>
        <w:ind w:firstLineChars="0" w:firstLine="0"/>
      </w:pPr>
    </w:p>
    <w:p w:rsidR="005A2E5B" w:rsidRDefault="007862DF" w:rsidP="005A2E5B">
      <w:pPr>
        <w:pStyle w:val="2"/>
      </w:pPr>
      <w:r>
        <w:t>4.2</w:t>
      </w:r>
      <w:r w:rsidR="005A2E5B">
        <w:t xml:space="preserve"> Model Specification</w:t>
      </w:r>
    </w:p>
    <w:p w:rsidR="00851C21" w:rsidRDefault="00851C21">
      <w:pPr>
        <w:ind w:firstLine="480"/>
      </w:pPr>
      <w:r>
        <w:t xml:space="preserve">To specify the effect of air pollution on tourists’ sentiment, we controlled for destination effects, time effects and weather conditions. Using three measures of air pollution as the key independent variable and median sentiment as the dependent variable, our </w:t>
      </w:r>
      <w:r w:rsidR="008A18BF">
        <w:t>full</w:t>
      </w:r>
      <w:r>
        <w:t xml:space="preserve"> model was proposed as follows: </w:t>
      </w:r>
    </w:p>
    <w:p w:rsidR="008A18BF" w:rsidRDefault="008A18BF">
      <w:pPr>
        <w:ind w:firstLine="480"/>
      </w:pPr>
    </w:p>
    <w:tbl>
      <w:tblPr>
        <w:tblStyle w:val="a8"/>
        <w:tblW w:w="0" w:type="auto"/>
        <w:tblBorders>
          <w:top w:val="none" w:sz="0" w:space="0" w:color="auto"/>
          <w:bottom w:val="none" w:sz="0" w:space="0" w:color="auto"/>
        </w:tblBorders>
        <w:tblLook w:val="04A0" w:firstRow="1" w:lastRow="0" w:firstColumn="1" w:lastColumn="0" w:noHBand="0" w:noVBand="1"/>
      </w:tblPr>
      <w:tblGrid>
        <w:gridCol w:w="7230"/>
        <w:gridCol w:w="1076"/>
      </w:tblGrid>
      <w:tr w:rsidR="00851C21" w:rsidTr="008A18BF">
        <w:tc>
          <w:tcPr>
            <w:tcW w:w="7230" w:type="dxa"/>
          </w:tcPr>
          <w:p w:rsidR="00851C21" w:rsidRPr="008A18BF" w:rsidRDefault="008A18BF" w:rsidP="008A18BF">
            <w:pPr>
              <w:ind w:left="960" w:hangingChars="400" w:hanging="960"/>
              <w:rPr>
                <w:rFonts w:eastAsiaTheme="minorEastAsia"/>
                <w:i/>
                <w:szCs w:val="24"/>
                <w:vertAlign w:val="subscript"/>
              </w:rPr>
            </w:pPr>
            <w:r>
              <w:rPr>
                <w:i/>
                <w:iCs/>
              </w:rPr>
              <w:lastRenderedPageBreak/>
              <w:t>SENTIMENT</w:t>
            </w:r>
            <w:r>
              <w:rPr>
                <w:rFonts w:hint="eastAsia"/>
                <w:i/>
                <w:iCs/>
                <w:vertAlign w:val="subscript"/>
              </w:rPr>
              <w:t>i,j</w:t>
            </w:r>
            <w:r>
              <w:t xml:space="preserve"> = </w:t>
            </w:r>
            <w:r>
              <w:rPr>
                <w:rFonts w:eastAsiaTheme="minorEastAsia"/>
                <w:szCs w:val="24"/>
              </w:rPr>
              <w:t>β</w:t>
            </w:r>
            <w:r>
              <w:rPr>
                <w:rFonts w:eastAsiaTheme="minorEastAsia"/>
                <w:szCs w:val="24"/>
                <w:vertAlign w:val="subscript"/>
              </w:rPr>
              <w:t>0</w:t>
            </w:r>
            <w:r>
              <w:rPr>
                <w:rFonts w:eastAsiaTheme="minorEastAsia"/>
              </w:rPr>
              <w:t xml:space="preserve"> </w:t>
            </w:r>
            <w:bookmarkStart w:id="17" w:name="OLE_LINK6"/>
            <w:r>
              <w:rPr>
                <w:rFonts w:eastAsiaTheme="minorEastAsia"/>
                <w:szCs w:val="24"/>
              </w:rPr>
              <w:t>+ β</w:t>
            </w:r>
            <w:r>
              <w:rPr>
                <w:rFonts w:eastAsiaTheme="minorEastAsia"/>
                <w:szCs w:val="24"/>
                <w:vertAlign w:val="subscript"/>
              </w:rPr>
              <w:t>1</w:t>
            </w:r>
            <w:bookmarkEnd w:id="17"/>
            <w:r>
              <w:rPr>
                <w:rFonts w:eastAsiaTheme="minorEastAsia"/>
                <w:i/>
                <w:iCs/>
                <w:szCs w:val="24"/>
              </w:rPr>
              <w:t>POLLUTION</w:t>
            </w:r>
            <w:r>
              <w:rPr>
                <w:rFonts w:eastAsiaTheme="minorEastAsia"/>
                <w:i/>
                <w:szCs w:val="24"/>
                <w:vertAlign w:val="subscript"/>
              </w:rPr>
              <w:t>i</w:t>
            </w:r>
            <w:r>
              <w:rPr>
                <w:rFonts w:eastAsiaTheme="minorEastAsia"/>
                <w:i/>
              </w:rPr>
              <w:t xml:space="preserve"> </w:t>
            </w:r>
            <w:r>
              <w:rPr>
                <w:rFonts w:eastAsiaTheme="minorEastAsia"/>
                <w:iCs/>
                <w:szCs w:val="24"/>
              </w:rPr>
              <w:t xml:space="preserve">+ </w:t>
            </w:r>
            <w:r>
              <w:rPr>
                <w:rFonts w:eastAsiaTheme="minorEastAsia"/>
                <w:szCs w:val="24"/>
              </w:rPr>
              <w:t>β</w:t>
            </w:r>
            <w:r>
              <w:rPr>
                <w:rFonts w:eastAsiaTheme="minorEastAsia"/>
                <w:szCs w:val="24"/>
                <w:vertAlign w:val="subscript"/>
              </w:rPr>
              <w:t>2</w:t>
            </w:r>
            <w:r>
              <w:rPr>
                <w:rFonts w:eastAsiaTheme="minorEastAsia"/>
                <w:i/>
                <w:iCs/>
                <w:szCs w:val="24"/>
              </w:rPr>
              <w:t>TEMPERATURE</w:t>
            </w:r>
            <w:r>
              <w:rPr>
                <w:rFonts w:eastAsiaTheme="minorEastAsia"/>
                <w:i/>
                <w:szCs w:val="24"/>
                <w:vertAlign w:val="subscript"/>
              </w:rPr>
              <w:t>i</w:t>
            </w:r>
            <w:r>
              <w:rPr>
                <w:rFonts w:eastAsiaTheme="minorEastAsia"/>
                <w:szCs w:val="24"/>
              </w:rPr>
              <w:t xml:space="preserve"> + β</w:t>
            </w:r>
            <w:r>
              <w:rPr>
                <w:rFonts w:eastAsiaTheme="minorEastAsia"/>
                <w:szCs w:val="24"/>
                <w:vertAlign w:val="subscript"/>
              </w:rPr>
              <w:t>3</w:t>
            </w:r>
            <w:r>
              <w:rPr>
                <w:rFonts w:eastAsiaTheme="minorEastAsia"/>
                <w:i/>
                <w:iCs/>
                <w:szCs w:val="24"/>
              </w:rPr>
              <w:t>TEMPERATURE^2</w:t>
            </w:r>
            <w:r>
              <w:rPr>
                <w:rFonts w:eastAsiaTheme="minorEastAsia"/>
                <w:i/>
                <w:szCs w:val="24"/>
                <w:vertAlign w:val="subscript"/>
              </w:rPr>
              <w:t>i</w:t>
            </w:r>
            <w:r>
              <w:rPr>
                <w:rFonts w:eastAsiaTheme="minorEastAsia"/>
                <w:szCs w:val="24"/>
              </w:rPr>
              <w:t xml:space="preserve"> +</w:t>
            </w:r>
            <w:r>
              <w:rPr>
                <w:rFonts w:eastAsiaTheme="minorEastAsia" w:hint="eastAsia"/>
                <w:szCs w:val="24"/>
              </w:rPr>
              <w:t xml:space="preserve"> </w:t>
            </w:r>
            <w:r>
              <w:rPr>
                <w:rFonts w:eastAsiaTheme="minorEastAsia"/>
                <w:szCs w:val="24"/>
              </w:rPr>
              <w:t>β</w:t>
            </w:r>
            <w:r>
              <w:rPr>
                <w:rFonts w:eastAsiaTheme="minorEastAsia"/>
                <w:szCs w:val="24"/>
                <w:vertAlign w:val="subscript"/>
              </w:rPr>
              <w:t>4</w:t>
            </w:r>
            <w:r>
              <w:rPr>
                <w:rFonts w:eastAsiaTheme="minorEastAsia"/>
                <w:i/>
                <w:iCs/>
                <w:szCs w:val="24"/>
              </w:rPr>
              <w:t>HUMID</w:t>
            </w:r>
            <w:r>
              <w:rPr>
                <w:rFonts w:eastAsiaTheme="minorEastAsia"/>
                <w:i/>
                <w:szCs w:val="24"/>
                <w:vertAlign w:val="subscript"/>
              </w:rPr>
              <w:t>i</w:t>
            </w:r>
            <w:r>
              <w:rPr>
                <w:rFonts w:eastAsiaTheme="minorEastAsia"/>
                <w:szCs w:val="24"/>
              </w:rPr>
              <w:t xml:space="preserve"> + β</w:t>
            </w:r>
            <w:r>
              <w:rPr>
                <w:rFonts w:eastAsiaTheme="minorEastAsia"/>
                <w:szCs w:val="24"/>
                <w:vertAlign w:val="subscript"/>
              </w:rPr>
              <w:t>5</w:t>
            </w:r>
            <w:r>
              <w:rPr>
                <w:rFonts w:eastAsiaTheme="minorEastAsia"/>
                <w:i/>
                <w:iCs/>
                <w:szCs w:val="24"/>
              </w:rPr>
              <w:t>WIND</w:t>
            </w:r>
            <w:r>
              <w:rPr>
                <w:rFonts w:eastAsiaTheme="minorEastAsia"/>
                <w:i/>
                <w:szCs w:val="24"/>
                <w:vertAlign w:val="subscript"/>
              </w:rPr>
              <w:t>i</w:t>
            </w:r>
            <w:r>
              <w:rPr>
                <w:rFonts w:eastAsiaTheme="minorEastAsia"/>
                <w:szCs w:val="24"/>
              </w:rPr>
              <w:t xml:space="preserve"> + β</w:t>
            </w:r>
            <w:r>
              <w:rPr>
                <w:rFonts w:eastAsiaTheme="minorEastAsia"/>
                <w:szCs w:val="24"/>
                <w:vertAlign w:val="subscript"/>
              </w:rPr>
              <w:t>6</w:t>
            </w:r>
            <w:r>
              <w:rPr>
                <w:rFonts w:eastAsiaTheme="minorEastAsia"/>
                <w:i/>
                <w:iCs/>
                <w:szCs w:val="24"/>
              </w:rPr>
              <w:t>CLOUD</w:t>
            </w:r>
            <w:r>
              <w:rPr>
                <w:rFonts w:eastAsiaTheme="minorEastAsia"/>
                <w:i/>
                <w:szCs w:val="24"/>
                <w:vertAlign w:val="subscript"/>
              </w:rPr>
              <w:t>i</w:t>
            </w:r>
            <w:r>
              <w:rPr>
                <w:rFonts w:eastAsiaTheme="minorEastAsia"/>
                <w:i/>
              </w:rPr>
              <w:t xml:space="preserve"> </w:t>
            </w:r>
            <w:r>
              <w:rPr>
                <w:rFonts w:eastAsiaTheme="minorEastAsia"/>
                <w:iCs/>
                <w:szCs w:val="24"/>
              </w:rPr>
              <w:t xml:space="preserve">+ </w:t>
            </w:r>
            <w:r>
              <w:rPr>
                <w:rFonts w:eastAsiaTheme="minorEastAsia"/>
                <w:szCs w:val="24"/>
              </w:rPr>
              <w:t>β</w:t>
            </w:r>
            <w:r>
              <w:rPr>
                <w:rFonts w:eastAsiaTheme="minorEastAsia"/>
                <w:szCs w:val="24"/>
                <w:vertAlign w:val="subscript"/>
              </w:rPr>
              <w:t>7</w:t>
            </w:r>
            <w:r>
              <w:rPr>
                <w:rFonts w:eastAsiaTheme="minorEastAsia"/>
                <w:i/>
                <w:szCs w:val="24"/>
              </w:rPr>
              <w:t>RAIN</w:t>
            </w:r>
            <w:r>
              <w:rPr>
                <w:rFonts w:eastAsiaTheme="minorEastAsia"/>
                <w:i/>
                <w:szCs w:val="24"/>
                <w:vertAlign w:val="subscript"/>
              </w:rPr>
              <w:t>i</w:t>
            </w:r>
            <w:r>
              <w:rPr>
                <w:rFonts w:eastAsiaTheme="minorEastAsia"/>
                <w:szCs w:val="24"/>
              </w:rPr>
              <w:t xml:space="preserve"> + β</w:t>
            </w:r>
            <w:r>
              <w:rPr>
                <w:rFonts w:eastAsiaTheme="minorEastAsia"/>
                <w:szCs w:val="24"/>
                <w:vertAlign w:val="subscript"/>
              </w:rPr>
              <w:t>8</w:t>
            </w:r>
            <w:r>
              <w:rPr>
                <w:rFonts w:eastAsiaTheme="minorEastAsia"/>
                <w:i/>
                <w:szCs w:val="24"/>
              </w:rPr>
              <w:t>HOLIDAY</w:t>
            </w:r>
            <w:r>
              <w:rPr>
                <w:rFonts w:eastAsiaTheme="minorEastAsia"/>
                <w:i/>
                <w:szCs w:val="24"/>
                <w:vertAlign w:val="subscript"/>
              </w:rPr>
              <w:t>i</w:t>
            </w:r>
            <w:r>
              <w:rPr>
                <w:rFonts w:eastAsiaTheme="minorEastAsia"/>
                <w:szCs w:val="24"/>
              </w:rPr>
              <w:t xml:space="preserve"> + Ω</w:t>
            </w:r>
            <w:r>
              <w:rPr>
                <w:rFonts w:eastAsiaTheme="minorEastAsia"/>
                <w:i/>
                <w:iCs/>
                <w:szCs w:val="24"/>
              </w:rPr>
              <w:t>DESTINATION</w:t>
            </w:r>
            <w:r>
              <w:rPr>
                <w:rFonts w:eastAsiaTheme="minorEastAsia"/>
                <w:szCs w:val="24"/>
              </w:rPr>
              <w:t xml:space="preserve"> + Π</w:t>
            </w:r>
            <w:r>
              <w:rPr>
                <w:rFonts w:eastAsiaTheme="minorEastAsia"/>
                <w:i/>
                <w:iCs/>
                <w:szCs w:val="24"/>
              </w:rPr>
              <w:t>YEAR +</w:t>
            </w:r>
            <w:r>
              <w:rPr>
                <w:rFonts w:eastAsiaTheme="minorEastAsia"/>
                <w:szCs w:val="24"/>
              </w:rPr>
              <w:t xml:space="preserve"> </w:t>
            </w:r>
            <w:r>
              <w:rPr>
                <w:rFonts w:eastAsiaTheme="minorEastAsia" w:cs="Times New Roman"/>
                <w:szCs w:val="24"/>
              </w:rPr>
              <w:t>ΛMONTH</w:t>
            </w:r>
            <w:r>
              <w:rPr>
                <w:rFonts w:eastAsiaTheme="minorEastAsia"/>
                <w:szCs w:val="24"/>
              </w:rPr>
              <w:t>+ ε</w:t>
            </w:r>
            <w:r>
              <w:rPr>
                <w:rFonts w:eastAsiaTheme="minorEastAsia"/>
                <w:i/>
                <w:szCs w:val="24"/>
                <w:vertAlign w:val="subscript"/>
              </w:rPr>
              <w:t>i,j</w:t>
            </w:r>
          </w:p>
        </w:tc>
        <w:tc>
          <w:tcPr>
            <w:tcW w:w="1076" w:type="dxa"/>
            <w:vAlign w:val="center"/>
          </w:tcPr>
          <w:p w:rsidR="00851C21" w:rsidRPr="008A18BF" w:rsidRDefault="008A18BF" w:rsidP="008A18BF">
            <w:pPr>
              <w:ind w:firstLineChars="0" w:firstLine="0"/>
              <w:jc w:val="center"/>
            </w:pPr>
            <w:r>
              <w:t>(2)</w:t>
            </w:r>
          </w:p>
        </w:tc>
      </w:tr>
    </w:tbl>
    <w:p w:rsidR="00EC6671" w:rsidRDefault="008A18BF" w:rsidP="008A18BF">
      <w:pPr>
        <w:ind w:firstLineChars="83" w:firstLine="199"/>
        <w:rPr>
          <w:iCs/>
        </w:rPr>
      </w:pPr>
      <w:r>
        <w:tab/>
      </w:r>
    </w:p>
    <w:p w:rsidR="00EC6671" w:rsidRDefault="00BE5888">
      <w:pPr>
        <w:ind w:firstLine="480"/>
      </w:pPr>
      <w:bookmarkStart w:id="18" w:name="OLE_LINK9"/>
      <w:r>
        <w:t xml:space="preserve">In this model, </w:t>
      </w:r>
      <w:bookmarkEnd w:id="18"/>
      <w:r>
        <w:rPr>
          <w:i/>
          <w:iCs/>
        </w:rPr>
        <w:t>POLLUTION</w:t>
      </w:r>
      <w:r>
        <w:t xml:space="preserve"> represents the three different measures of air pollution: </w:t>
      </w:r>
      <w:r>
        <w:rPr>
          <w:i/>
          <w:iCs/>
        </w:rPr>
        <w:t>AQI</w:t>
      </w:r>
      <w:r>
        <w:t xml:space="preserve">, </w:t>
      </w:r>
      <w:r>
        <w:rPr>
          <w:i/>
          <w:iCs/>
        </w:rPr>
        <w:t>POLLUTED</w:t>
      </w:r>
      <w:r>
        <w:t xml:space="preserve">, and </w:t>
      </w:r>
      <w:r>
        <w:rPr>
          <w:i/>
          <w:iCs/>
        </w:rPr>
        <w:t>LEVEL</w:t>
      </w:r>
      <w:r>
        <w:t>. T</w:t>
      </w:r>
      <w:r>
        <w:rPr>
          <w:rFonts w:hint="eastAsia"/>
        </w:rPr>
        <w:t>hus</w:t>
      </w:r>
      <w:r>
        <w:t>, β</w:t>
      </w:r>
      <w:r>
        <w:rPr>
          <w:vertAlign w:val="subscript"/>
        </w:rPr>
        <w:t>1</w:t>
      </w:r>
      <w:r>
        <w:t xml:space="preserve"> is the key coefficient; a negative value of β</w:t>
      </w:r>
      <w:r>
        <w:rPr>
          <w:vertAlign w:val="subscript"/>
        </w:rPr>
        <w:t>1</w:t>
      </w:r>
      <w:r>
        <w:t xml:space="preserve"> indicates the negative effects of air pollution on tourists’ sentiment.</w:t>
      </w:r>
    </w:p>
    <w:p w:rsidR="00EC6671" w:rsidRDefault="00EC6671">
      <w:pPr>
        <w:ind w:firstLine="480"/>
      </w:pPr>
    </w:p>
    <w:p w:rsidR="00EC6671" w:rsidRDefault="00BE5888" w:rsidP="007862DF">
      <w:pPr>
        <w:pStyle w:val="2"/>
      </w:pPr>
      <w:r>
        <w:t>4.</w:t>
      </w:r>
      <w:r w:rsidR="007862DF">
        <w:t>3</w:t>
      </w:r>
      <w:r>
        <w:t xml:space="preserve"> </w:t>
      </w:r>
      <w:r>
        <w:rPr>
          <w:rFonts w:hint="eastAsia"/>
        </w:rPr>
        <w:t>E</w:t>
      </w:r>
      <w:r>
        <w:t>ffect of Air Pollution on Tourist Sentiment</w:t>
      </w:r>
    </w:p>
    <w:p w:rsidR="00EC6671" w:rsidRDefault="008A18BF">
      <w:pPr>
        <w:ind w:firstLine="480"/>
      </w:pPr>
      <w:r>
        <w:t xml:space="preserve">The results of our full model (Equation (2)) </w:t>
      </w:r>
      <w:r>
        <w:rPr>
          <w:rFonts w:hint="eastAsia"/>
        </w:rPr>
        <w:t>was</w:t>
      </w:r>
      <w:r>
        <w:t xml:space="preserve"> presented in </w:t>
      </w:r>
      <w:r w:rsidRPr="008A18BF">
        <w:rPr>
          <w:highlight w:val="yellow"/>
        </w:rPr>
        <w:t>Table X.</w:t>
      </w:r>
      <w:r>
        <w:t xml:space="preserve"> </w:t>
      </w:r>
      <w:r w:rsidR="00BE5888">
        <w:t xml:space="preserve">After controlling for </w:t>
      </w:r>
      <w:r>
        <w:t>the control</w:t>
      </w:r>
      <w:r w:rsidR="00BE5888">
        <w:t xml:space="preserve"> variables, AQI still shows a negative and significant relationship between tourist sentiment. In </w:t>
      </w:r>
      <w:r>
        <w:t>Full Model</w:t>
      </w:r>
      <w:r w:rsidR="00BE5888">
        <w:t xml:space="preserve"> </w:t>
      </w:r>
      <w:r>
        <w:t>1</w:t>
      </w:r>
      <w:r w:rsidR="00BE5888">
        <w:t>, the coefficient (</w:t>
      </w:r>
      <w:r w:rsidR="00BE5888">
        <w:rPr>
          <w:rFonts w:cs="Times New Roman"/>
        </w:rPr>
        <w:t>β</w:t>
      </w:r>
      <w:r w:rsidR="00BE5888">
        <w:rPr>
          <w:rFonts w:cs="Times New Roman"/>
          <w:vertAlign w:val="subscript"/>
        </w:rPr>
        <w:t>1</w:t>
      </w:r>
      <w:r w:rsidR="00BE5888">
        <w:t xml:space="preserve"> = −0.0152, </w:t>
      </w:r>
      <w:r w:rsidR="00BE5888">
        <w:rPr>
          <w:i/>
          <w:iCs/>
        </w:rPr>
        <w:t>p</w:t>
      </w:r>
      <w:r w:rsidR="00BE5888">
        <w:t xml:space="preserve"> &lt; 0.01) indicates that a one standard deviation increase in AQI is related to a 0.0152 standard deviation decrease in tourists’ median sentiment index.</w:t>
      </w:r>
    </w:p>
    <w:p w:rsidR="00EC6671" w:rsidRDefault="00BE5888">
      <w:pPr>
        <w:ind w:firstLine="480"/>
      </w:pPr>
      <w:r>
        <w:t>Then, we estimated the effects of the dummy variable (</w:t>
      </w:r>
      <w:r>
        <w:rPr>
          <w:i/>
          <w:iCs/>
        </w:rPr>
        <w:t>POLLUTED</w:t>
      </w:r>
      <w:r>
        <w:t xml:space="preserve">) on tourists’ sentiment. Results in </w:t>
      </w:r>
      <w:r w:rsidR="008A18BF">
        <w:t>Full Model</w:t>
      </w:r>
      <w:r>
        <w:t xml:space="preserve"> </w:t>
      </w:r>
      <w:r w:rsidR="008A18BF">
        <w:t>2</w:t>
      </w:r>
      <w:r>
        <w:t xml:space="preserve"> shown that the median sentiment expressed in the polluted days (</w:t>
      </w:r>
      <w:r>
        <w:rPr>
          <w:rFonts w:hint="eastAsia"/>
        </w:rPr>
        <w:t xml:space="preserve">AQI </w:t>
      </w:r>
      <w:r>
        <w:rPr>
          <w:rFonts w:cs="Times New Roman"/>
        </w:rPr>
        <w:t>≥</w:t>
      </w:r>
      <w:r>
        <w:rPr>
          <w:rFonts w:hint="eastAsia"/>
        </w:rPr>
        <w:t xml:space="preserve"> 100</w:t>
      </w:r>
      <w:r>
        <w:t>) was significantly smaller than in the unpolluted condition (AQI &lt; 100), indicating that the tourists represents more negative sentiment on polluted days (</w:t>
      </w:r>
      <w:r>
        <w:rPr>
          <w:rFonts w:cs="Times New Roman"/>
        </w:rPr>
        <w:t>β</w:t>
      </w:r>
      <w:r>
        <w:rPr>
          <w:rFonts w:cs="Times New Roman"/>
          <w:vertAlign w:val="subscript"/>
        </w:rPr>
        <w:t>1</w:t>
      </w:r>
      <w:r>
        <w:t xml:space="preserve"> = </w:t>
      </w:r>
      <w:r>
        <w:rPr>
          <w:rFonts w:hint="eastAsia"/>
        </w:rPr>
        <w:t>-1.1995</w:t>
      </w:r>
      <w:r>
        <w:t xml:space="preserve">, </w:t>
      </w:r>
      <w:r>
        <w:rPr>
          <w:i/>
          <w:iCs/>
        </w:rPr>
        <w:t>p</w:t>
      </w:r>
      <w:r>
        <w:t xml:space="preserve"> &lt; 0.05).</w:t>
      </w:r>
    </w:p>
    <w:p w:rsidR="00EC6671" w:rsidRDefault="00BE5888">
      <w:pPr>
        <w:ind w:firstLine="480"/>
      </w:pPr>
      <w:r>
        <w:rPr>
          <w:rFonts w:hint="eastAsia"/>
        </w:rPr>
        <w:t>F</w:t>
      </w:r>
      <w:r>
        <w:t>inally, we analyzed the effects of air pollution levels on tourists’ sentiment, using a category variable (</w:t>
      </w:r>
      <w:r>
        <w:rPr>
          <w:i/>
          <w:iCs/>
        </w:rPr>
        <w:t>LEVEL</w:t>
      </w:r>
      <w:r>
        <w:t xml:space="preserve">) as the independent variable. Results in </w:t>
      </w:r>
      <w:r w:rsidR="008A18BF">
        <w:t xml:space="preserve">Full </w:t>
      </w:r>
      <w:r>
        <w:t xml:space="preserve">Model </w:t>
      </w:r>
      <w:r w:rsidR="008A18BF">
        <w:t>3</w:t>
      </w:r>
      <w:r>
        <w:t xml:space="preserve"> shown a non-linear and negative relationship between air pollution and tourists’ sentiment, which indicates that tourists’ sentiment decreased monotonically and non-linearly with the increase of the air pollution levels. Specifically, the tourists’ sentiment was significantly and negatively affected by air pollution when in </w:t>
      </w:r>
      <w:r>
        <w:rPr>
          <w:i/>
          <w:iCs/>
        </w:rPr>
        <w:t>Moderately polluted</w:t>
      </w:r>
      <w:r>
        <w:t xml:space="preserve"> (</w:t>
      </w:r>
      <w:r>
        <w:rPr>
          <w:rFonts w:cs="Times New Roman"/>
        </w:rPr>
        <w:t>β</w:t>
      </w:r>
      <w:r>
        <w:rPr>
          <w:rFonts w:cs="Times New Roman"/>
          <w:vertAlign w:val="subscript"/>
        </w:rPr>
        <w:t>1</w:t>
      </w:r>
      <w:r>
        <w:t xml:space="preserve"> = </w:t>
      </w:r>
      <w:r>
        <w:rPr>
          <w:rFonts w:hint="eastAsia"/>
        </w:rPr>
        <w:t>-2.7213</w:t>
      </w:r>
      <w:r>
        <w:t xml:space="preserve">, </w:t>
      </w:r>
      <w:r>
        <w:rPr>
          <w:i/>
          <w:iCs/>
        </w:rPr>
        <w:t>p</w:t>
      </w:r>
      <w:r>
        <w:t xml:space="preserve"> &lt; 0.05), </w:t>
      </w:r>
      <w:r>
        <w:rPr>
          <w:i/>
          <w:iCs/>
        </w:rPr>
        <w:t xml:space="preserve">Heavily polluted </w:t>
      </w:r>
      <w:r>
        <w:t>(</w:t>
      </w:r>
      <w:r>
        <w:rPr>
          <w:rFonts w:cs="Times New Roman"/>
        </w:rPr>
        <w:t>β</w:t>
      </w:r>
      <w:r>
        <w:rPr>
          <w:rFonts w:cs="Times New Roman"/>
          <w:vertAlign w:val="subscript"/>
        </w:rPr>
        <w:t>1</w:t>
      </w:r>
      <w:r>
        <w:t xml:space="preserve"> = </w:t>
      </w:r>
      <w:r>
        <w:rPr>
          <w:rFonts w:hint="eastAsia"/>
        </w:rPr>
        <w:t>-3.8512</w:t>
      </w:r>
      <w:r>
        <w:t xml:space="preserve">, </w:t>
      </w:r>
      <w:r>
        <w:rPr>
          <w:i/>
          <w:iCs/>
        </w:rPr>
        <w:t>p</w:t>
      </w:r>
      <w:r>
        <w:t xml:space="preserve"> &lt; 0.05) and </w:t>
      </w:r>
      <w:r>
        <w:rPr>
          <w:i/>
          <w:iCs/>
        </w:rPr>
        <w:t>Severely polluted</w:t>
      </w:r>
      <w:r>
        <w:t xml:space="preserve"> (</w:t>
      </w:r>
      <w:r>
        <w:rPr>
          <w:rFonts w:cs="Times New Roman"/>
        </w:rPr>
        <w:t>β</w:t>
      </w:r>
      <w:r>
        <w:rPr>
          <w:rFonts w:cs="Times New Roman"/>
          <w:vertAlign w:val="subscript"/>
        </w:rPr>
        <w:t>1</w:t>
      </w:r>
      <w:r>
        <w:t xml:space="preserve"> = </w:t>
      </w:r>
      <w:r>
        <w:rPr>
          <w:rFonts w:hint="eastAsia"/>
        </w:rPr>
        <w:t>-6.4443</w:t>
      </w:r>
      <w:r>
        <w:t xml:space="preserve">, </w:t>
      </w:r>
      <w:r>
        <w:rPr>
          <w:i/>
          <w:iCs/>
        </w:rPr>
        <w:t>p</w:t>
      </w:r>
      <w:r>
        <w:t xml:space="preserve"> &lt; 0.1) conditions. </w:t>
      </w:r>
    </w:p>
    <w:p w:rsidR="00EC6671" w:rsidRDefault="00BE5888">
      <w:pPr>
        <w:ind w:firstLine="480"/>
      </w:pPr>
      <w:r>
        <w:t xml:space="preserve">As for the control variables, after controlled for </w:t>
      </w:r>
      <w:r>
        <w:rPr>
          <w:i/>
          <w:iCs/>
        </w:rPr>
        <w:t>YEAR</w:t>
      </w:r>
      <w:r>
        <w:t xml:space="preserve"> and </w:t>
      </w:r>
      <w:r>
        <w:rPr>
          <w:i/>
          <w:iCs/>
        </w:rPr>
        <w:t>MONTH</w:t>
      </w:r>
      <w:r>
        <w:t xml:space="preserve"> effects, weather conditions and </w:t>
      </w:r>
      <w:r w:rsidRPr="008A18BF">
        <w:rPr>
          <w:i/>
          <w:iCs/>
        </w:rPr>
        <w:t>HOLIDAY</w:t>
      </w:r>
      <w:r>
        <w:t xml:space="preserve"> and are also correlated with the tourists’ sentiment. First, </w:t>
      </w:r>
      <w:r>
        <w:rPr>
          <w:i/>
          <w:iCs/>
        </w:rPr>
        <w:t>TEMPERAURE</w:t>
      </w:r>
      <w:r>
        <w:t xml:space="preserve"> </w:t>
      </w:r>
      <w:r>
        <w:rPr>
          <w:rFonts w:hint="eastAsia"/>
        </w:rPr>
        <w:t>sho</w:t>
      </w:r>
      <w:r>
        <w:t xml:space="preserve">ws an inverted U effect on tourists’ sentiment, with a positive coefficient of </w:t>
      </w:r>
      <w:r>
        <w:rPr>
          <w:i/>
          <w:iCs/>
        </w:rPr>
        <w:t>TEMPERATURE</w:t>
      </w:r>
      <w:r>
        <w:t xml:space="preserve"> and a negative coefficient of the quadratic term (</w:t>
      </w:r>
      <w:r>
        <w:rPr>
          <w:i/>
          <w:iCs/>
        </w:rPr>
        <w:t>TEMPERATURE^2</w:t>
      </w:r>
      <w:r>
        <w:t xml:space="preserve">). Second, </w:t>
      </w:r>
      <w:r>
        <w:rPr>
          <w:i/>
          <w:iCs/>
        </w:rPr>
        <w:t>HUMID</w:t>
      </w:r>
      <w:r>
        <w:t xml:space="preserve"> and </w:t>
      </w:r>
      <w:r>
        <w:rPr>
          <w:i/>
          <w:iCs/>
        </w:rPr>
        <w:t>CLOUD</w:t>
      </w:r>
      <w:r>
        <w:t xml:space="preserve"> show negative and significant effects, while </w:t>
      </w:r>
      <w:r>
        <w:rPr>
          <w:i/>
          <w:iCs/>
        </w:rPr>
        <w:t>WIND</w:t>
      </w:r>
      <w:r>
        <w:t xml:space="preserve"> and</w:t>
      </w:r>
      <w:r>
        <w:rPr>
          <w:i/>
          <w:iCs/>
        </w:rPr>
        <w:t xml:space="preserve"> RAIN</w:t>
      </w:r>
      <w:r>
        <w:t xml:space="preserve"> have nonsignificant effects on tourists’ sentiment. </w:t>
      </w:r>
      <w:r>
        <w:lastRenderedPageBreak/>
        <w:t>Finally, tourists show a more positive sentiment on weekends and holidays (</w:t>
      </w:r>
      <w:r>
        <w:rPr>
          <w:i/>
          <w:iCs/>
        </w:rPr>
        <w:t>HOLIDAY</w:t>
      </w:r>
      <w:r>
        <w:t>) than on workdays.</w:t>
      </w:r>
    </w:p>
    <w:p w:rsidR="00EC6671" w:rsidRDefault="00BE5888">
      <w:pPr>
        <w:ind w:firstLine="480"/>
        <w:jc w:val="center"/>
      </w:pPr>
      <w:r w:rsidRPr="008A18BF">
        <w:rPr>
          <w:rFonts w:hint="eastAsia"/>
          <w:highlight w:val="yellow"/>
        </w:rPr>
        <w:t>T</w:t>
      </w:r>
      <w:r w:rsidRPr="008A18BF">
        <w:rPr>
          <w:highlight w:val="yellow"/>
        </w:rPr>
        <w:t>able X.</w:t>
      </w:r>
      <w:r>
        <w:t xml:space="preserve"> Effects of Air Pollution on Tourists’ Sentiment</w:t>
      </w:r>
    </w:p>
    <w:tbl>
      <w:tblPr>
        <w:tblStyle w:val="a8"/>
        <w:tblW w:w="9214" w:type="dxa"/>
        <w:jc w:val="center"/>
        <w:tblLayout w:type="fixed"/>
        <w:tblLook w:val="04A0" w:firstRow="1" w:lastRow="0" w:firstColumn="1" w:lastColumn="0" w:noHBand="0" w:noVBand="1"/>
      </w:tblPr>
      <w:tblGrid>
        <w:gridCol w:w="3119"/>
        <w:gridCol w:w="1417"/>
        <w:gridCol w:w="1560"/>
        <w:gridCol w:w="1559"/>
        <w:gridCol w:w="1559"/>
      </w:tblGrid>
      <w:tr w:rsidR="00EC6671" w:rsidTr="008A18BF">
        <w:trPr>
          <w:trHeight w:val="280"/>
          <w:jc w:val="center"/>
        </w:trPr>
        <w:tc>
          <w:tcPr>
            <w:tcW w:w="3119" w:type="dxa"/>
            <w:tcBorders>
              <w:top w:val="single" w:sz="4" w:space="0" w:color="auto"/>
              <w:bottom w:val="single" w:sz="4" w:space="0" w:color="auto"/>
            </w:tcBorders>
          </w:tcPr>
          <w:p w:rsidR="00EC6671" w:rsidRDefault="00EC6671">
            <w:pPr>
              <w:ind w:firstLineChars="0" w:firstLine="0"/>
              <w:rPr>
                <w:b/>
                <w:bCs/>
              </w:rPr>
            </w:pPr>
          </w:p>
        </w:tc>
        <w:tc>
          <w:tcPr>
            <w:tcW w:w="1417" w:type="dxa"/>
            <w:tcBorders>
              <w:top w:val="single" w:sz="4" w:space="0" w:color="auto"/>
              <w:bottom w:val="single" w:sz="4" w:space="0" w:color="auto"/>
            </w:tcBorders>
          </w:tcPr>
          <w:p w:rsidR="00EC6671" w:rsidRDefault="008A18BF">
            <w:pPr>
              <w:ind w:firstLineChars="0" w:firstLine="0"/>
              <w:rPr>
                <w:b/>
                <w:bCs/>
              </w:rPr>
            </w:pPr>
            <w:r>
              <w:rPr>
                <w:b/>
                <w:bCs/>
              </w:rPr>
              <w:t>Base Model</w:t>
            </w:r>
          </w:p>
        </w:tc>
        <w:tc>
          <w:tcPr>
            <w:tcW w:w="1560" w:type="dxa"/>
            <w:tcBorders>
              <w:top w:val="single" w:sz="4" w:space="0" w:color="auto"/>
              <w:bottom w:val="single" w:sz="4" w:space="0" w:color="auto"/>
            </w:tcBorders>
          </w:tcPr>
          <w:p w:rsidR="00EC6671" w:rsidRDefault="008A18BF">
            <w:pPr>
              <w:ind w:firstLineChars="0" w:firstLine="0"/>
              <w:rPr>
                <w:b/>
                <w:bCs/>
              </w:rPr>
            </w:pPr>
            <w:r>
              <w:rPr>
                <w:b/>
                <w:bCs/>
              </w:rPr>
              <w:t xml:space="preserve">Full </w:t>
            </w:r>
            <w:r w:rsidR="00BE5888">
              <w:rPr>
                <w:rFonts w:hint="eastAsia"/>
                <w:b/>
                <w:bCs/>
              </w:rPr>
              <w:t xml:space="preserve">Model </w:t>
            </w:r>
            <w:r>
              <w:rPr>
                <w:b/>
                <w:bCs/>
              </w:rPr>
              <w:t>1</w:t>
            </w:r>
          </w:p>
        </w:tc>
        <w:tc>
          <w:tcPr>
            <w:tcW w:w="1559" w:type="dxa"/>
            <w:tcBorders>
              <w:top w:val="single" w:sz="4" w:space="0" w:color="auto"/>
              <w:bottom w:val="single" w:sz="4" w:space="0" w:color="auto"/>
            </w:tcBorders>
          </w:tcPr>
          <w:p w:rsidR="00EC6671" w:rsidRDefault="008A18BF">
            <w:pPr>
              <w:ind w:firstLineChars="0" w:firstLine="0"/>
              <w:rPr>
                <w:b/>
                <w:bCs/>
              </w:rPr>
            </w:pPr>
            <w:r>
              <w:rPr>
                <w:b/>
                <w:bCs/>
              </w:rPr>
              <w:t xml:space="preserve">Full </w:t>
            </w:r>
            <w:r w:rsidR="00BE5888">
              <w:rPr>
                <w:rFonts w:hint="eastAsia"/>
                <w:b/>
                <w:bCs/>
              </w:rPr>
              <w:t xml:space="preserve">Model </w:t>
            </w:r>
            <w:r>
              <w:rPr>
                <w:b/>
                <w:bCs/>
              </w:rPr>
              <w:t>2</w:t>
            </w:r>
          </w:p>
        </w:tc>
        <w:tc>
          <w:tcPr>
            <w:tcW w:w="1559" w:type="dxa"/>
            <w:tcBorders>
              <w:top w:val="single" w:sz="4" w:space="0" w:color="auto"/>
              <w:bottom w:val="single" w:sz="4" w:space="0" w:color="auto"/>
            </w:tcBorders>
          </w:tcPr>
          <w:p w:rsidR="00EC6671" w:rsidRDefault="008A18BF">
            <w:pPr>
              <w:ind w:firstLineChars="0" w:firstLine="0"/>
              <w:rPr>
                <w:b/>
                <w:bCs/>
              </w:rPr>
            </w:pPr>
            <w:r>
              <w:rPr>
                <w:b/>
                <w:bCs/>
              </w:rPr>
              <w:t xml:space="preserve">Full </w:t>
            </w:r>
            <w:r w:rsidR="00BE5888">
              <w:rPr>
                <w:rFonts w:hint="eastAsia"/>
                <w:b/>
                <w:bCs/>
              </w:rPr>
              <w:t>Model</w:t>
            </w:r>
            <w:r w:rsidR="00BE5888">
              <w:rPr>
                <w:b/>
                <w:bCs/>
              </w:rPr>
              <w:t xml:space="preserve"> </w:t>
            </w:r>
            <w:r>
              <w:rPr>
                <w:b/>
                <w:bCs/>
              </w:rPr>
              <w:t>3</w:t>
            </w:r>
          </w:p>
        </w:tc>
      </w:tr>
      <w:tr w:rsidR="00EC6671" w:rsidTr="008A18BF">
        <w:trPr>
          <w:trHeight w:val="280"/>
          <w:jc w:val="center"/>
        </w:trPr>
        <w:tc>
          <w:tcPr>
            <w:tcW w:w="3119" w:type="dxa"/>
            <w:tcBorders>
              <w:top w:val="single" w:sz="4" w:space="0" w:color="auto"/>
              <w:bottom w:val="single" w:sz="4" w:space="0" w:color="auto"/>
            </w:tcBorders>
          </w:tcPr>
          <w:p w:rsidR="00EC6671" w:rsidRDefault="00BE5888">
            <w:pPr>
              <w:ind w:firstLineChars="0" w:firstLine="0"/>
              <w:rPr>
                <w:i/>
                <w:iCs/>
              </w:rPr>
            </w:pPr>
            <w:r>
              <w:rPr>
                <w:rFonts w:hint="eastAsia"/>
                <w:i/>
                <w:iCs/>
              </w:rPr>
              <w:t>AQI</w:t>
            </w:r>
          </w:p>
        </w:tc>
        <w:tc>
          <w:tcPr>
            <w:tcW w:w="1417" w:type="dxa"/>
            <w:tcBorders>
              <w:top w:val="single" w:sz="4" w:space="0" w:color="auto"/>
              <w:bottom w:val="single" w:sz="4" w:space="0" w:color="auto"/>
            </w:tcBorders>
          </w:tcPr>
          <w:p w:rsidR="00EC6671" w:rsidRDefault="00BE5888">
            <w:pPr>
              <w:ind w:firstLineChars="0" w:firstLine="0"/>
            </w:pPr>
            <w:r>
              <w:rPr>
                <w:rFonts w:hint="eastAsia"/>
              </w:rPr>
              <w:t>-0.0445***</w:t>
            </w:r>
          </w:p>
        </w:tc>
        <w:tc>
          <w:tcPr>
            <w:tcW w:w="1560" w:type="dxa"/>
            <w:tcBorders>
              <w:top w:val="single" w:sz="4" w:space="0" w:color="auto"/>
              <w:bottom w:val="single" w:sz="4" w:space="0" w:color="auto"/>
            </w:tcBorders>
          </w:tcPr>
          <w:p w:rsidR="00EC6671" w:rsidRDefault="00BE5888">
            <w:pPr>
              <w:ind w:firstLineChars="0" w:firstLine="0"/>
            </w:pPr>
            <w:r>
              <w:rPr>
                <w:rFonts w:hint="eastAsia"/>
              </w:rPr>
              <w:t>-0.0152***</w:t>
            </w:r>
          </w:p>
        </w:tc>
        <w:tc>
          <w:tcPr>
            <w:tcW w:w="1559" w:type="dxa"/>
            <w:tcBorders>
              <w:top w:val="single" w:sz="4" w:space="0" w:color="auto"/>
              <w:bottom w:val="single" w:sz="4" w:space="0" w:color="auto"/>
            </w:tcBorders>
          </w:tcPr>
          <w:p w:rsidR="00EC6671" w:rsidRDefault="00EC6671">
            <w:pPr>
              <w:ind w:firstLineChars="0" w:firstLine="0"/>
            </w:pPr>
          </w:p>
        </w:tc>
        <w:tc>
          <w:tcPr>
            <w:tcW w:w="1559" w:type="dxa"/>
            <w:tcBorders>
              <w:top w:val="single" w:sz="4" w:space="0" w:color="auto"/>
              <w:bottom w:val="single" w:sz="4" w:space="0" w:color="auto"/>
            </w:tcBorders>
          </w:tcPr>
          <w:p w:rsidR="00EC6671" w:rsidRDefault="00EC6671">
            <w:pPr>
              <w:ind w:firstLineChars="0" w:firstLine="0"/>
            </w:pPr>
          </w:p>
        </w:tc>
      </w:tr>
      <w:tr w:rsidR="00EC6671" w:rsidTr="008A18BF">
        <w:trPr>
          <w:trHeight w:val="280"/>
          <w:jc w:val="center"/>
        </w:trPr>
        <w:tc>
          <w:tcPr>
            <w:tcW w:w="3119" w:type="dxa"/>
            <w:tcBorders>
              <w:top w:val="nil"/>
              <w:bottom w:val="single" w:sz="4" w:space="0" w:color="auto"/>
            </w:tcBorders>
          </w:tcPr>
          <w:p w:rsidR="00EC6671" w:rsidRDefault="00BE5888">
            <w:pPr>
              <w:ind w:firstLineChars="0" w:firstLine="0"/>
              <w:rPr>
                <w:i/>
                <w:iCs/>
              </w:rPr>
            </w:pPr>
            <w:r>
              <w:rPr>
                <w:rFonts w:hint="eastAsia"/>
                <w:i/>
                <w:iCs/>
                <w:caps/>
              </w:rPr>
              <w:t>Polluted</w:t>
            </w:r>
            <w:r>
              <w:rPr>
                <w:rFonts w:hint="eastAsia"/>
                <w:i/>
                <w:iCs/>
              </w:rPr>
              <w:t xml:space="preserve"> (AQI </w:t>
            </w:r>
            <w:r>
              <w:rPr>
                <w:rFonts w:cs="Times New Roman"/>
                <w:i/>
                <w:iCs/>
              </w:rPr>
              <w:t xml:space="preserve">≥ </w:t>
            </w:r>
            <w:r>
              <w:rPr>
                <w:rFonts w:hint="eastAsia"/>
                <w:i/>
                <w:iCs/>
              </w:rPr>
              <w:t>100)</w:t>
            </w:r>
          </w:p>
        </w:tc>
        <w:tc>
          <w:tcPr>
            <w:tcW w:w="1417" w:type="dxa"/>
            <w:tcBorders>
              <w:top w:val="nil"/>
              <w:bottom w:val="single" w:sz="4" w:space="0" w:color="auto"/>
            </w:tcBorders>
          </w:tcPr>
          <w:p w:rsidR="00EC6671" w:rsidRDefault="00EC6671">
            <w:pPr>
              <w:ind w:firstLineChars="0" w:firstLine="0"/>
            </w:pPr>
          </w:p>
        </w:tc>
        <w:tc>
          <w:tcPr>
            <w:tcW w:w="1560" w:type="dxa"/>
            <w:tcBorders>
              <w:top w:val="nil"/>
              <w:bottom w:val="single" w:sz="4" w:space="0" w:color="auto"/>
            </w:tcBorders>
          </w:tcPr>
          <w:p w:rsidR="00EC6671" w:rsidRDefault="00EC6671">
            <w:pPr>
              <w:ind w:firstLineChars="0" w:firstLine="0"/>
            </w:pPr>
          </w:p>
        </w:tc>
        <w:tc>
          <w:tcPr>
            <w:tcW w:w="1559" w:type="dxa"/>
            <w:tcBorders>
              <w:top w:val="nil"/>
              <w:bottom w:val="single" w:sz="4" w:space="0" w:color="auto"/>
            </w:tcBorders>
          </w:tcPr>
          <w:p w:rsidR="00EC6671" w:rsidRDefault="00BE5888">
            <w:pPr>
              <w:ind w:firstLineChars="0" w:firstLine="0"/>
            </w:pPr>
            <w:bookmarkStart w:id="19" w:name="OLE_LINK2"/>
            <w:r>
              <w:rPr>
                <w:rFonts w:hint="eastAsia"/>
              </w:rPr>
              <w:t>-1.1995</w:t>
            </w:r>
            <w:bookmarkEnd w:id="19"/>
            <w:r>
              <w:rPr>
                <w:rFonts w:hint="eastAsia"/>
              </w:rPr>
              <w:t>**</w:t>
            </w:r>
          </w:p>
        </w:tc>
        <w:tc>
          <w:tcPr>
            <w:tcW w:w="1559" w:type="dxa"/>
            <w:tcBorders>
              <w:top w:val="nil"/>
              <w:bottom w:val="single" w:sz="4" w:space="0" w:color="auto"/>
            </w:tcBorders>
          </w:tcPr>
          <w:p w:rsidR="00EC6671" w:rsidRDefault="00EC6671">
            <w:pPr>
              <w:ind w:firstLineChars="0" w:firstLine="0"/>
            </w:pPr>
          </w:p>
        </w:tc>
      </w:tr>
      <w:tr w:rsidR="00EC6671" w:rsidTr="008A18BF">
        <w:trPr>
          <w:trHeight w:val="280"/>
          <w:jc w:val="center"/>
        </w:trPr>
        <w:tc>
          <w:tcPr>
            <w:tcW w:w="9214" w:type="dxa"/>
            <w:gridSpan w:val="5"/>
            <w:tcBorders>
              <w:top w:val="single" w:sz="4" w:space="0" w:color="auto"/>
            </w:tcBorders>
          </w:tcPr>
          <w:p w:rsidR="00EC6671" w:rsidRDefault="00BE5888">
            <w:pPr>
              <w:ind w:firstLineChars="0" w:firstLine="0"/>
            </w:pPr>
            <w:r>
              <w:rPr>
                <w:rFonts w:hint="eastAsia"/>
              </w:rPr>
              <w:t xml:space="preserve">Default: </w:t>
            </w:r>
            <w:r>
              <w:rPr>
                <w:i/>
                <w:iCs/>
              </w:rPr>
              <w:t>LEVEL</w:t>
            </w:r>
            <w:r>
              <w:t xml:space="preserve"> </w:t>
            </w:r>
            <w:r>
              <w:rPr>
                <w:i/>
                <w:iCs/>
              </w:rPr>
              <w:t>(</w:t>
            </w:r>
            <w:r>
              <w:rPr>
                <w:rFonts w:hint="eastAsia"/>
                <w:i/>
                <w:iCs/>
              </w:rPr>
              <w:t>Excellent</w:t>
            </w:r>
            <w:r>
              <w:rPr>
                <w:i/>
                <w:iCs/>
              </w:rPr>
              <w:t>)</w:t>
            </w:r>
          </w:p>
        </w:tc>
      </w:tr>
      <w:tr w:rsidR="00EC6671" w:rsidTr="008A18BF">
        <w:trPr>
          <w:trHeight w:val="280"/>
          <w:jc w:val="center"/>
        </w:trPr>
        <w:tc>
          <w:tcPr>
            <w:tcW w:w="3119" w:type="dxa"/>
          </w:tcPr>
          <w:p w:rsidR="00EC6671" w:rsidRDefault="00BE5888">
            <w:pPr>
              <w:ind w:firstLineChars="0" w:firstLine="0"/>
              <w:rPr>
                <w:i/>
                <w:iCs/>
              </w:rPr>
            </w:pPr>
            <w:r>
              <w:rPr>
                <w:i/>
                <w:iCs/>
              </w:rPr>
              <w:t>LEVEL (</w:t>
            </w:r>
            <w:r>
              <w:rPr>
                <w:rFonts w:hint="eastAsia"/>
                <w:i/>
                <w:iCs/>
              </w:rPr>
              <w:t>Good</w:t>
            </w:r>
            <w:r>
              <w:rPr>
                <w:i/>
                <w:iCs/>
              </w:rPr>
              <w:t>)</w:t>
            </w:r>
          </w:p>
        </w:tc>
        <w:tc>
          <w:tcPr>
            <w:tcW w:w="1417" w:type="dxa"/>
          </w:tcPr>
          <w:p w:rsidR="00EC6671" w:rsidRDefault="00EC6671">
            <w:pPr>
              <w:ind w:firstLineChars="0" w:firstLine="0"/>
            </w:pPr>
          </w:p>
        </w:tc>
        <w:tc>
          <w:tcPr>
            <w:tcW w:w="1560" w:type="dxa"/>
          </w:tcPr>
          <w:p w:rsidR="00EC6671" w:rsidRDefault="00EC6671">
            <w:pPr>
              <w:ind w:firstLineChars="0" w:firstLine="0"/>
            </w:pPr>
          </w:p>
        </w:tc>
        <w:tc>
          <w:tcPr>
            <w:tcW w:w="1559" w:type="dxa"/>
          </w:tcPr>
          <w:p w:rsidR="00EC6671" w:rsidRDefault="00EC6671">
            <w:pPr>
              <w:ind w:firstLineChars="0" w:firstLine="0"/>
            </w:pPr>
          </w:p>
        </w:tc>
        <w:tc>
          <w:tcPr>
            <w:tcW w:w="1559" w:type="dxa"/>
          </w:tcPr>
          <w:p w:rsidR="00EC6671" w:rsidRDefault="00BE5888">
            <w:pPr>
              <w:ind w:firstLineChars="0" w:firstLine="0"/>
            </w:pPr>
            <w:r>
              <w:rPr>
                <w:rFonts w:hint="eastAsia"/>
              </w:rPr>
              <w:t>n.s.</w:t>
            </w:r>
          </w:p>
        </w:tc>
      </w:tr>
      <w:tr w:rsidR="00EC6671" w:rsidTr="008A18BF">
        <w:trPr>
          <w:trHeight w:val="280"/>
          <w:jc w:val="center"/>
        </w:trPr>
        <w:tc>
          <w:tcPr>
            <w:tcW w:w="3119" w:type="dxa"/>
          </w:tcPr>
          <w:p w:rsidR="00EC6671" w:rsidRDefault="00BE5888">
            <w:pPr>
              <w:ind w:firstLineChars="0" w:firstLine="0"/>
              <w:rPr>
                <w:i/>
                <w:iCs/>
              </w:rPr>
            </w:pPr>
            <w:r>
              <w:rPr>
                <w:i/>
                <w:iCs/>
              </w:rPr>
              <w:t>LEVEL (</w:t>
            </w:r>
            <w:r>
              <w:rPr>
                <w:rFonts w:hint="eastAsia"/>
                <w:i/>
                <w:iCs/>
              </w:rPr>
              <w:t>Lightly polluted</w:t>
            </w:r>
            <w:r>
              <w:rPr>
                <w:i/>
                <w:iCs/>
              </w:rPr>
              <w:t>)</w:t>
            </w:r>
          </w:p>
        </w:tc>
        <w:tc>
          <w:tcPr>
            <w:tcW w:w="1417" w:type="dxa"/>
          </w:tcPr>
          <w:p w:rsidR="00EC6671" w:rsidRDefault="00EC6671">
            <w:pPr>
              <w:ind w:firstLineChars="0" w:firstLine="0"/>
            </w:pPr>
          </w:p>
        </w:tc>
        <w:tc>
          <w:tcPr>
            <w:tcW w:w="1560" w:type="dxa"/>
          </w:tcPr>
          <w:p w:rsidR="00EC6671" w:rsidRDefault="00EC6671">
            <w:pPr>
              <w:ind w:firstLineChars="0" w:firstLine="0"/>
            </w:pPr>
          </w:p>
        </w:tc>
        <w:tc>
          <w:tcPr>
            <w:tcW w:w="1559" w:type="dxa"/>
          </w:tcPr>
          <w:p w:rsidR="00EC6671" w:rsidRDefault="00EC6671">
            <w:pPr>
              <w:ind w:firstLineChars="0" w:firstLine="0"/>
            </w:pPr>
          </w:p>
        </w:tc>
        <w:tc>
          <w:tcPr>
            <w:tcW w:w="1559" w:type="dxa"/>
          </w:tcPr>
          <w:p w:rsidR="00EC6671" w:rsidRDefault="00BE5888">
            <w:pPr>
              <w:ind w:firstLineChars="0" w:firstLine="0"/>
            </w:pPr>
            <w:r>
              <w:rPr>
                <w:rFonts w:hint="eastAsia"/>
              </w:rPr>
              <w:t>n.s.</w:t>
            </w:r>
          </w:p>
        </w:tc>
      </w:tr>
      <w:tr w:rsidR="00EC6671" w:rsidTr="008A18BF">
        <w:trPr>
          <w:trHeight w:val="280"/>
          <w:jc w:val="center"/>
        </w:trPr>
        <w:tc>
          <w:tcPr>
            <w:tcW w:w="3119" w:type="dxa"/>
          </w:tcPr>
          <w:p w:rsidR="00EC6671" w:rsidRDefault="00BE5888">
            <w:pPr>
              <w:ind w:firstLineChars="0" w:firstLine="0"/>
              <w:rPr>
                <w:i/>
                <w:iCs/>
              </w:rPr>
            </w:pPr>
            <w:r>
              <w:rPr>
                <w:i/>
                <w:iCs/>
              </w:rPr>
              <w:t>LEVEL (</w:t>
            </w:r>
            <w:r>
              <w:rPr>
                <w:rFonts w:hint="eastAsia"/>
                <w:i/>
                <w:iCs/>
              </w:rPr>
              <w:t>Moderately polluted</w:t>
            </w:r>
            <w:r>
              <w:rPr>
                <w:i/>
                <w:iCs/>
              </w:rPr>
              <w:t>)</w:t>
            </w:r>
          </w:p>
        </w:tc>
        <w:tc>
          <w:tcPr>
            <w:tcW w:w="1417" w:type="dxa"/>
          </w:tcPr>
          <w:p w:rsidR="00EC6671" w:rsidRDefault="00EC6671">
            <w:pPr>
              <w:ind w:firstLineChars="0" w:firstLine="0"/>
            </w:pPr>
          </w:p>
        </w:tc>
        <w:tc>
          <w:tcPr>
            <w:tcW w:w="1560" w:type="dxa"/>
          </w:tcPr>
          <w:p w:rsidR="00EC6671" w:rsidRDefault="00EC6671">
            <w:pPr>
              <w:ind w:firstLineChars="0" w:firstLine="0"/>
            </w:pPr>
          </w:p>
        </w:tc>
        <w:tc>
          <w:tcPr>
            <w:tcW w:w="1559" w:type="dxa"/>
          </w:tcPr>
          <w:p w:rsidR="00EC6671" w:rsidRDefault="00EC6671">
            <w:pPr>
              <w:ind w:firstLineChars="0" w:firstLine="0"/>
            </w:pPr>
          </w:p>
        </w:tc>
        <w:tc>
          <w:tcPr>
            <w:tcW w:w="1559" w:type="dxa"/>
          </w:tcPr>
          <w:p w:rsidR="00EC6671" w:rsidRDefault="00BE5888">
            <w:pPr>
              <w:ind w:firstLineChars="0" w:firstLine="0"/>
            </w:pPr>
            <w:r>
              <w:rPr>
                <w:rFonts w:hint="eastAsia"/>
              </w:rPr>
              <w:t>-2.7213**</w:t>
            </w:r>
          </w:p>
        </w:tc>
      </w:tr>
      <w:tr w:rsidR="00EC6671" w:rsidTr="008A18BF">
        <w:trPr>
          <w:trHeight w:val="280"/>
          <w:jc w:val="center"/>
        </w:trPr>
        <w:tc>
          <w:tcPr>
            <w:tcW w:w="3119" w:type="dxa"/>
            <w:tcBorders>
              <w:bottom w:val="nil"/>
            </w:tcBorders>
          </w:tcPr>
          <w:p w:rsidR="00EC6671" w:rsidRDefault="00BE5888">
            <w:pPr>
              <w:ind w:firstLineChars="0" w:firstLine="0"/>
              <w:rPr>
                <w:i/>
                <w:iCs/>
              </w:rPr>
            </w:pPr>
            <w:r>
              <w:rPr>
                <w:i/>
                <w:iCs/>
              </w:rPr>
              <w:t>LEVEL (</w:t>
            </w:r>
            <w:r>
              <w:rPr>
                <w:rFonts w:hint="eastAsia"/>
                <w:i/>
                <w:iCs/>
              </w:rPr>
              <w:t>Heavily polluted</w:t>
            </w:r>
            <w:r>
              <w:rPr>
                <w:i/>
                <w:iCs/>
              </w:rPr>
              <w:t>)</w:t>
            </w:r>
          </w:p>
        </w:tc>
        <w:tc>
          <w:tcPr>
            <w:tcW w:w="1417" w:type="dxa"/>
            <w:tcBorders>
              <w:bottom w:val="nil"/>
            </w:tcBorders>
          </w:tcPr>
          <w:p w:rsidR="00EC6671" w:rsidRDefault="00EC6671">
            <w:pPr>
              <w:ind w:firstLineChars="0" w:firstLine="0"/>
            </w:pPr>
          </w:p>
        </w:tc>
        <w:tc>
          <w:tcPr>
            <w:tcW w:w="1560" w:type="dxa"/>
            <w:tcBorders>
              <w:bottom w:val="nil"/>
            </w:tcBorders>
          </w:tcPr>
          <w:p w:rsidR="00EC6671" w:rsidRDefault="00EC6671">
            <w:pPr>
              <w:ind w:firstLineChars="0" w:firstLine="0"/>
            </w:pPr>
          </w:p>
        </w:tc>
        <w:tc>
          <w:tcPr>
            <w:tcW w:w="1559" w:type="dxa"/>
            <w:tcBorders>
              <w:bottom w:val="nil"/>
            </w:tcBorders>
          </w:tcPr>
          <w:p w:rsidR="00EC6671" w:rsidRDefault="00EC6671">
            <w:pPr>
              <w:ind w:firstLineChars="0" w:firstLine="0"/>
            </w:pPr>
          </w:p>
        </w:tc>
        <w:tc>
          <w:tcPr>
            <w:tcW w:w="1559" w:type="dxa"/>
            <w:tcBorders>
              <w:bottom w:val="nil"/>
            </w:tcBorders>
          </w:tcPr>
          <w:p w:rsidR="00EC6671" w:rsidRDefault="00BE5888">
            <w:pPr>
              <w:ind w:firstLineChars="0" w:firstLine="0"/>
            </w:pPr>
            <w:r>
              <w:rPr>
                <w:rFonts w:hint="eastAsia"/>
              </w:rPr>
              <w:t>-3.8512**</w:t>
            </w:r>
          </w:p>
        </w:tc>
      </w:tr>
      <w:tr w:rsidR="00EC6671" w:rsidTr="008A18BF">
        <w:trPr>
          <w:trHeight w:val="280"/>
          <w:jc w:val="center"/>
        </w:trPr>
        <w:tc>
          <w:tcPr>
            <w:tcW w:w="3119" w:type="dxa"/>
            <w:tcBorders>
              <w:top w:val="nil"/>
              <w:bottom w:val="single" w:sz="4" w:space="0" w:color="auto"/>
            </w:tcBorders>
          </w:tcPr>
          <w:p w:rsidR="00EC6671" w:rsidRDefault="00BE5888">
            <w:pPr>
              <w:ind w:firstLineChars="0" w:firstLine="0"/>
              <w:rPr>
                <w:i/>
                <w:iCs/>
              </w:rPr>
            </w:pPr>
            <w:r>
              <w:rPr>
                <w:i/>
                <w:iCs/>
              </w:rPr>
              <w:t>LEVEL (</w:t>
            </w:r>
            <w:r>
              <w:rPr>
                <w:rFonts w:hint="eastAsia"/>
                <w:i/>
                <w:iCs/>
              </w:rPr>
              <w:t>Severely polluted</w:t>
            </w:r>
            <w:r>
              <w:rPr>
                <w:i/>
                <w:iCs/>
              </w:rPr>
              <w:t>)</w:t>
            </w:r>
          </w:p>
        </w:tc>
        <w:tc>
          <w:tcPr>
            <w:tcW w:w="1417" w:type="dxa"/>
            <w:tcBorders>
              <w:top w:val="nil"/>
              <w:bottom w:val="single" w:sz="4" w:space="0" w:color="auto"/>
            </w:tcBorders>
          </w:tcPr>
          <w:p w:rsidR="00EC6671" w:rsidRDefault="00EC6671">
            <w:pPr>
              <w:ind w:firstLineChars="0" w:firstLine="0"/>
            </w:pPr>
          </w:p>
        </w:tc>
        <w:tc>
          <w:tcPr>
            <w:tcW w:w="1560" w:type="dxa"/>
            <w:tcBorders>
              <w:top w:val="nil"/>
              <w:bottom w:val="single" w:sz="4" w:space="0" w:color="auto"/>
            </w:tcBorders>
          </w:tcPr>
          <w:p w:rsidR="00EC6671" w:rsidRDefault="00EC6671">
            <w:pPr>
              <w:ind w:firstLineChars="0" w:firstLine="0"/>
            </w:pPr>
          </w:p>
        </w:tc>
        <w:tc>
          <w:tcPr>
            <w:tcW w:w="1559" w:type="dxa"/>
            <w:tcBorders>
              <w:top w:val="nil"/>
              <w:bottom w:val="single" w:sz="4" w:space="0" w:color="auto"/>
            </w:tcBorders>
          </w:tcPr>
          <w:p w:rsidR="00EC6671" w:rsidRDefault="00EC6671">
            <w:pPr>
              <w:ind w:firstLineChars="0" w:firstLine="0"/>
            </w:pPr>
          </w:p>
        </w:tc>
        <w:tc>
          <w:tcPr>
            <w:tcW w:w="1559" w:type="dxa"/>
            <w:tcBorders>
              <w:top w:val="nil"/>
              <w:bottom w:val="single" w:sz="4" w:space="0" w:color="auto"/>
            </w:tcBorders>
          </w:tcPr>
          <w:p w:rsidR="00EC6671" w:rsidRDefault="00BE5888">
            <w:pPr>
              <w:ind w:firstLineChars="0" w:firstLine="0"/>
            </w:pPr>
            <w:r>
              <w:rPr>
                <w:rFonts w:hint="eastAsia"/>
              </w:rPr>
              <w:t>-6.4443*</w:t>
            </w:r>
          </w:p>
        </w:tc>
      </w:tr>
      <w:tr w:rsidR="00EC6671" w:rsidTr="008A18BF">
        <w:trPr>
          <w:trHeight w:val="280"/>
          <w:jc w:val="center"/>
        </w:trPr>
        <w:tc>
          <w:tcPr>
            <w:tcW w:w="3119" w:type="dxa"/>
            <w:tcBorders>
              <w:top w:val="nil"/>
            </w:tcBorders>
          </w:tcPr>
          <w:p w:rsidR="00EC6671" w:rsidRDefault="00BE5888">
            <w:pPr>
              <w:ind w:firstLineChars="0" w:firstLine="0"/>
              <w:rPr>
                <w:i/>
                <w:iCs/>
                <w:caps/>
              </w:rPr>
            </w:pPr>
            <w:r>
              <w:rPr>
                <w:rFonts w:hint="eastAsia"/>
                <w:i/>
                <w:iCs/>
                <w:caps/>
              </w:rPr>
              <w:t>Temperature</w:t>
            </w:r>
          </w:p>
        </w:tc>
        <w:tc>
          <w:tcPr>
            <w:tcW w:w="1417" w:type="dxa"/>
            <w:tcBorders>
              <w:top w:val="nil"/>
            </w:tcBorders>
          </w:tcPr>
          <w:p w:rsidR="00EC6671" w:rsidRDefault="00EC6671">
            <w:pPr>
              <w:ind w:firstLineChars="0" w:firstLine="0"/>
            </w:pPr>
          </w:p>
        </w:tc>
        <w:tc>
          <w:tcPr>
            <w:tcW w:w="1560" w:type="dxa"/>
            <w:tcBorders>
              <w:top w:val="nil"/>
            </w:tcBorders>
          </w:tcPr>
          <w:p w:rsidR="00EC6671" w:rsidRDefault="00BE5888">
            <w:pPr>
              <w:ind w:firstLineChars="0" w:firstLine="0"/>
            </w:pPr>
            <w:r>
              <w:rPr>
                <w:rFonts w:hint="eastAsia"/>
              </w:rPr>
              <w:t>0.3</w:t>
            </w:r>
            <w:r>
              <w:t>374</w:t>
            </w:r>
            <w:r>
              <w:rPr>
                <w:rFonts w:hint="eastAsia"/>
              </w:rPr>
              <w:t>***</w:t>
            </w:r>
          </w:p>
        </w:tc>
        <w:tc>
          <w:tcPr>
            <w:tcW w:w="1559" w:type="dxa"/>
            <w:tcBorders>
              <w:top w:val="nil"/>
            </w:tcBorders>
          </w:tcPr>
          <w:p w:rsidR="00EC6671" w:rsidRDefault="00BE5888">
            <w:pPr>
              <w:ind w:firstLineChars="0" w:firstLine="0"/>
            </w:pPr>
            <w:r>
              <w:rPr>
                <w:rFonts w:hint="eastAsia"/>
              </w:rPr>
              <w:t>0.3391***</w:t>
            </w:r>
          </w:p>
        </w:tc>
        <w:tc>
          <w:tcPr>
            <w:tcW w:w="1559" w:type="dxa"/>
            <w:tcBorders>
              <w:top w:val="nil"/>
            </w:tcBorders>
          </w:tcPr>
          <w:p w:rsidR="00EC6671" w:rsidRDefault="00BE5888">
            <w:pPr>
              <w:ind w:firstLineChars="0" w:firstLine="0"/>
            </w:pPr>
            <w:r>
              <w:rPr>
                <w:rFonts w:hint="eastAsia"/>
              </w:rPr>
              <w:t>0.3396***</w:t>
            </w:r>
          </w:p>
        </w:tc>
      </w:tr>
      <w:tr w:rsidR="00EC6671" w:rsidTr="008A18BF">
        <w:trPr>
          <w:trHeight w:val="280"/>
          <w:jc w:val="center"/>
        </w:trPr>
        <w:tc>
          <w:tcPr>
            <w:tcW w:w="3119" w:type="dxa"/>
          </w:tcPr>
          <w:p w:rsidR="00EC6671" w:rsidRDefault="00BE5888">
            <w:pPr>
              <w:ind w:firstLineChars="0" w:firstLine="0"/>
              <w:rPr>
                <w:i/>
                <w:iCs/>
                <w:caps/>
              </w:rPr>
            </w:pPr>
            <w:r>
              <w:rPr>
                <w:rFonts w:hint="eastAsia"/>
                <w:i/>
                <w:iCs/>
                <w:caps/>
              </w:rPr>
              <w:t>Temperature^2</w:t>
            </w:r>
          </w:p>
        </w:tc>
        <w:tc>
          <w:tcPr>
            <w:tcW w:w="1417" w:type="dxa"/>
          </w:tcPr>
          <w:p w:rsidR="00EC6671" w:rsidRDefault="00EC6671">
            <w:pPr>
              <w:ind w:firstLineChars="0" w:firstLine="0"/>
            </w:pPr>
          </w:p>
        </w:tc>
        <w:tc>
          <w:tcPr>
            <w:tcW w:w="1560" w:type="dxa"/>
          </w:tcPr>
          <w:p w:rsidR="00EC6671" w:rsidRDefault="00BE5888">
            <w:pPr>
              <w:ind w:firstLineChars="0" w:firstLine="0"/>
            </w:pPr>
            <w:r>
              <w:rPr>
                <w:rFonts w:hint="eastAsia"/>
              </w:rPr>
              <w:t>-0.0092***</w:t>
            </w:r>
          </w:p>
        </w:tc>
        <w:tc>
          <w:tcPr>
            <w:tcW w:w="1559" w:type="dxa"/>
          </w:tcPr>
          <w:p w:rsidR="00EC6671" w:rsidRDefault="00BE5888">
            <w:pPr>
              <w:ind w:firstLineChars="0" w:firstLine="0"/>
            </w:pPr>
            <w:r>
              <w:rPr>
                <w:rFonts w:hint="eastAsia"/>
              </w:rPr>
              <w:t>-0.0092***</w:t>
            </w:r>
          </w:p>
        </w:tc>
        <w:tc>
          <w:tcPr>
            <w:tcW w:w="1559" w:type="dxa"/>
          </w:tcPr>
          <w:p w:rsidR="00EC6671" w:rsidRDefault="00BE5888">
            <w:pPr>
              <w:ind w:firstLineChars="0" w:firstLine="0"/>
            </w:pPr>
            <w:r>
              <w:rPr>
                <w:rFonts w:hint="eastAsia"/>
              </w:rPr>
              <w:t>-0.0093***</w:t>
            </w:r>
          </w:p>
        </w:tc>
      </w:tr>
      <w:tr w:rsidR="00EC6671" w:rsidTr="008A18BF">
        <w:trPr>
          <w:trHeight w:val="280"/>
          <w:jc w:val="center"/>
        </w:trPr>
        <w:tc>
          <w:tcPr>
            <w:tcW w:w="3119" w:type="dxa"/>
          </w:tcPr>
          <w:p w:rsidR="00EC6671" w:rsidRDefault="00BE5888">
            <w:pPr>
              <w:ind w:firstLineChars="0" w:firstLine="0"/>
              <w:rPr>
                <w:i/>
                <w:iCs/>
                <w:caps/>
              </w:rPr>
            </w:pPr>
            <w:r>
              <w:rPr>
                <w:rFonts w:hint="eastAsia"/>
                <w:i/>
                <w:iCs/>
                <w:caps/>
              </w:rPr>
              <w:t>Humid</w:t>
            </w:r>
          </w:p>
        </w:tc>
        <w:tc>
          <w:tcPr>
            <w:tcW w:w="1417" w:type="dxa"/>
          </w:tcPr>
          <w:p w:rsidR="00EC6671" w:rsidRDefault="00EC6671">
            <w:pPr>
              <w:ind w:firstLineChars="0" w:firstLine="0"/>
            </w:pPr>
          </w:p>
        </w:tc>
        <w:tc>
          <w:tcPr>
            <w:tcW w:w="1560" w:type="dxa"/>
          </w:tcPr>
          <w:p w:rsidR="00EC6671" w:rsidRDefault="00BE5888">
            <w:pPr>
              <w:ind w:firstLineChars="0" w:firstLine="0"/>
            </w:pPr>
            <w:r>
              <w:rPr>
                <w:rFonts w:hint="eastAsia"/>
              </w:rPr>
              <w:t>-0.0288*</w:t>
            </w:r>
          </w:p>
        </w:tc>
        <w:tc>
          <w:tcPr>
            <w:tcW w:w="1559" w:type="dxa"/>
          </w:tcPr>
          <w:p w:rsidR="00EC6671" w:rsidRDefault="00BE5888">
            <w:pPr>
              <w:ind w:firstLineChars="0" w:firstLine="0"/>
            </w:pPr>
            <w:r>
              <w:rPr>
                <w:rFonts w:hint="eastAsia"/>
              </w:rPr>
              <w:t>-0.0258*</w:t>
            </w:r>
          </w:p>
        </w:tc>
        <w:tc>
          <w:tcPr>
            <w:tcW w:w="1559" w:type="dxa"/>
          </w:tcPr>
          <w:p w:rsidR="00EC6671" w:rsidRDefault="00BE5888">
            <w:pPr>
              <w:ind w:firstLineChars="0" w:firstLine="0"/>
            </w:pPr>
            <w:r>
              <w:rPr>
                <w:rFonts w:hint="eastAsia"/>
              </w:rPr>
              <w:t>-0.0249*</w:t>
            </w:r>
          </w:p>
        </w:tc>
      </w:tr>
      <w:tr w:rsidR="00EC6671" w:rsidTr="008A18BF">
        <w:trPr>
          <w:trHeight w:val="280"/>
          <w:jc w:val="center"/>
        </w:trPr>
        <w:tc>
          <w:tcPr>
            <w:tcW w:w="3119" w:type="dxa"/>
          </w:tcPr>
          <w:p w:rsidR="00EC6671" w:rsidRDefault="00BE5888">
            <w:pPr>
              <w:ind w:firstLineChars="0" w:firstLine="0"/>
              <w:rPr>
                <w:i/>
                <w:iCs/>
                <w:caps/>
              </w:rPr>
            </w:pPr>
            <w:r>
              <w:rPr>
                <w:rFonts w:hint="eastAsia"/>
                <w:i/>
                <w:iCs/>
                <w:caps/>
              </w:rPr>
              <w:t>Wind</w:t>
            </w:r>
          </w:p>
        </w:tc>
        <w:tc>
          <w:tcPr>
            <w:tcW w:w="1417" w:type="dxa"/>
          </w:tcPr>
          <w:p w:rsidR="00EC6671" w:rsidRDefault="00EC6671">
            <w:pPr>
              <w:ind w:firstLineChars="0" w:firstLine="0"/>
            </w:pPr>
          </w:p>
        </w:tc>
        <w:tc>
          <w:tcPr>
            <w:tcW w:w="1560" w:type="dxa"/>
          </w:tcPr>
          <w:p w:rsidR="00EC6671" w:rsidRDefault="00BE5888">
            <w:pPr>
              <w:ind w:firstLineChars="0" w:firstLine="0"/>
            </w:pPr>
            <w:r>
              <w:rPr>
                <w:rFonts w:hint="eastAsia"/>
              </w:rPr>
              <w:t>n.s.</w:t>
            </w:r>
          </w:p>
        </w:tc>
        <w:tc>
          <w:tcPr>
            <w:tcW w:w="1559" w:type="dxa"/>
          </w:tcPr>
          <w:p w:rsidR="00EC6671" w:rsidRDefault="00BE5888">
            <w:pPr>
              <w:ind w:firstLineChars="0" w:firstLine="0"/>
            </w:pPr>
            <w:r>
              <w:rPr>
                <w:rFonts w:hint="eastAsia"/>
              </w:rPr>
              <w:t>n.s.</w:t>
            </w:r>
          </w:p>
        </w:tc>
        <w:tc>
          <w:tcPr>
            <w:tcW w:w="1559" w:type="dxa"/>
          </w:tcPr>
          <w:p w:rsidR="00EC6671" w:rsidRDefault="00BE5888">
            <w:pPr>
              <w:ind w:firstLineChars="0" w:firstLine="0"/>
            </w:pPr>
            <w:r>
              <w:rPr>
                <w:rFonts w:hint="eastAsia"/>
              </w:rPr>
              <w:t>n.s.</w:t>
            </w:r>
          </w:p>
        </w:tc>
      </w:tr>
      <w:tr w:rsidR="00EC6671" w:rsidTr="008A18BF">
        <w:trPr>
          <w:trHeight w:val="280"/>
          <w:jc w:val="center"/>
        </w:trPr>
        <w:tc>
          <w:tcPr>
            <w:tcW w:w="3119" w:type="dxa"/>
            <w:tcBorders>
              <w:bottom w:val="nil"/>
            </w:tcBorders>
          </w:tcPr>
          <w:p w:rsidR="00EC6671" w:rsidRDefault="00BE5888">
            <w:pPr>
              <w:ind w:firstLineChars="0" w:firstLine="0"/>
              <w:rPr>
                <w:i/>
                <w:iCs/>
                <w:caps/>
              </w:rPr>
            </w:pPr>
            <w:r>
              <w:rPr>
                <w:rFonts w:hint="eastAsia"/>
                <w:i/>
                <w:iCs/>
                <w:caps/>
              </w:rPr>
              <w:t>Rain</w:t>
            </w:r>
          </w:p>
        </w:tc>
        <w:tc>
          <w:tcPr>
            <w:tcW w:w="1417" w:type="dxa"/>
            <w:tcBorders>
              <w:bottom w:val="nil"/>
            </w:tcBorders>
          </w:tcPr>
          <w:p w:rsidR="00EC6671" w:rsidRDefault="00EC6671">
            <w:pPr>
              <w:ind w:firstLineChars="0" w:firstLine="0"/>
            </w:pPr>
          </w:p>
        </w:tc>
        <w:tc>
          <w:tcPr>
            <w:tcW w:w="1560" w:type="dxa"/>
            <w:tcBorders>
              <w:bottom w:val="nil"/>
            </w:tcBorders>
          </w:tcPr>
          <w:p w:rsidR="00EC6671" w:rsidRDefault="00BE5888">
            <w:pPr>
              <w:ind w:firstLineChars="0" w:firstLine="0"/>
            </w:pPr>
            <w:r>
              <w:rPr>
                <w:rFonts w:hint="eastAsia"/>
              </w:rPr>
              <w:t>n.s.</w:t>
            </w:r>
          </w:p>
        </w:tc>
        <w:tc>
          <w:tcPr>
            <w:tcW w:w="1559" w:type="dxa"/>
            <w:tcBorders>
              <w:bottom w:val="nil"/>
            </w:tcBorders>
          </w:tcPr>
          <w:p w:rsidR="00EC6671" w:rsidRDefault="00BE5888">
            <w:pPr>
              <w:ind w:firstLineChars="0" w:firstLine="0"/>
            </w:pPr>
            <w:r>
              <w:rPr>
                <w:rFonts w:hint="eastAsia"/>
              </w:rPr>
              <w:t>n.s.</w:t>
            </w:r>
          </w:p>
        </w:tc>
        <w:tc>
          <w:tcPr>
            <w:tcW w:w="1559" w:type="dxa"/>
            <w:tcBorders>
              <w:bottom w:val="nil"/>
            </w:tcBorders>
          </w:tcPr>
          <w:p w:rsidR="00EC6671" w:rsidRDefault="00BE5888">
            <w:pPr>
              <w:ind w:firstLineChars="0" w:firstLine="0"/>
            </w:pPr>
            <w:r>
              <w:rPr>
                <w:rFonts w:hint="eastAsia"/>
              </w:rPr>
              <w:t>n.s.</w:t>
            </w:r>
          </w:p>
        </w:tc>
      </w:tr>
      <w:tr w:rsidR="00EC6671" w:rsidTr="008A18BF">
        <w:trPr>
          <w:trHeight w:val="280"/>
          <w:jc w:val="center"/>
        </w:trPr>
        <w:tc>
          <w:tcPr>
            <w:tcW w:w="3119" w:type="dxa"/>
            <w:tcBorders>
              <w:top w:val="nil"/>
              <w:bottom w:val="single" w:sz="4" w:space="0" w:color="auto"/>
            </w:tcBorders>
          </w:tcPr>
          <w:p w:rsidR="00EC6671" w:rsidRDefault="00BE5888">
            <w:pPr>
              <w:ind w:firstLineChars="0" w:firstLine="0"/>
              <w:rPr>
                <w:i/>
                <w:iCs/>
                <w:caps/>
              </w:rPr>
            </w:pPr>
            <w:r>
              <w:rPr>
                <w:rFonts w:hint="eastAsia"/>
                <w:i/>
                <w:iCs/>
                <w:caps/>
              </w:rPr>
              <w:t>Cloud</w:t>
            </w:r>
          </w:p>
        </w:tc>
        <w:tc>
          <w:tcPr>
            <w:tcW w:w="1417" w:type="dxa"/>
            <w:tcBorders>
              <w:top w:val="nil"/>
              <w:bottom w:val="single" w:sz="4" w:space="0" w:color="auto"/>
            </w:tcBorders>
          </w:tcPr>
          <w:p w:rsidR="00EC6671" w:rsidRDefault="00EC6671">
            <w:pPr>
              <w:ind w:firstLineChars="0" w:firstLine="0"/>
            </w:pPr>
          </w:p>
        </w:tc>
        <w:tc>
          <w:tcPr>
            <w:tcW w:w="1560" w:type="dxa"/>
            <w:tcBorders>
              <w:top w:val="nil"/>
              <w:bottom w:val="single" w:sz="4" w:space="0" w:color="auto"/>
            </w:tcBorders>
          </w:tcPr>
          <w:p w:rsidR="00EC6671" w:rsidRDefault="00BE5888">
            <w:pPr>
              <w:ind w:firstLineChars="0" w:firstLine="0"/>
            </w:pPr>
            <w:r>
              <w:rPr>
                <w:rFonts w:hint="eastAsia"/>
              </w:rPr>
              <w:t>-0.0179**</w:t>
            </w:r>
          </w:p>
        </w:tc>
        <w:tc>
          <w:tcPr>
            <w:tcW w:w="1559" w:type="dxa"/>
            <w:tcBorders>
              <w:top w:val="nil"/>
              <w:bottom w:val="single" w:sz="4" w:space="0" w:color="auto"/>
            </w:tcBorders>
          </w:tcPr>
          <w:p w:rsidR="00EC6671" w:rsidRDefault="00BE5888">
            <w:pPr>
              <w:ind w:firstLineChars="0" w:firstLine="0"/>
            </w:pPr>
            <w:r>
              <w:rPr>
                <w:rFonts w:hint="eastAsia"/>
              </w:rPr>
              <w:t>-0.0160**</w:t>
            </w:r>
          </w:p>
        </w:tc>
        <w:tc>
          <w:tcPr>
            <w:tcW w:w="1559" w:type="dxa"/>
            <w:tcBorders>
              <w:top w:val="nil"/>
              <w:bottom w:val="single" w:sz="4" w:space="0" w:color="auto"/>
            </w:tcBorders>
          </w:tcPr>
          <w:p w:rsidR="00EC6671" w:rsidRDefault="00BE5888">
            <w:pPr>
              <w:ind w:firstLineChars="0" w:firstLine="0"/>
            </w:pPr>
            <w:r>
              <w:rPr>
                <w:rFonts w:hint="eastAsia"/>
              </w:rPr>
              <w:t>-0.0162**</w:t>
            </w:r>
          </w:p>
        </w:tc>
      </w:tr>
      <w:tr w:rsidR="00EC6671" w:rsidTr="008A18BF">
        <w:trPr>
          <w:trHeight w:val="280"/>
          <w:jc w:val="center"/>
        </w:trPr>
        <w:tc>
          <w:tcPr>
            <w:tcW w:w="3119" w:type="dxa"/>
            <w:tcBorders>
              <w:top w:val="single" w:sz="4" w:space="0" w:color="auto"/>
              <w:bottom w:val="nil"/>
            </w:tcBorders>
          </w:tcPr>
          <w:p w:rsidR="00EC6671" w:rsidRDefault="00BE5888">
            <w:pPr>
              <w:ind w:firstLineChars="0" w:firstLine="0"/>
              <w:rPr>
                <w:i/>
                <w:iCs/>
              </w:rPr>
            </w:pPr>
            <w:r>
              <w:rPr>
                <w:rFonts w:hint="eastAsia"/>
                <w:i/>
                <w:iCs/>
              </w:rPr>
              <w:t>H</w:t>
            </w:r>
            <w:r>
              <w:rPr>
                <w:i/>
                <w:iCs/>
              </w:rPr>
              <w:t>oliday</w:t>
            </w:r>
          </w:p>
        </w:tc>
        <w:tc>
          <w:tcPr>
            <w:tcW w:w="1417" w:type="dxa"/>
            <w:tcBorders>
              <w:top w:val="single" w:sz="4" w:space="0" w:color="auto"/>
              <w:bottom w:val="nil"/>
            </w:tcBorders>
          </w:tcPr>
          <w:p w:rsidR="00EC6671" w:rsidRDefault="00EC6671">
            <w:pPr>
              <w:ind w:firstLineChars="0" w:firstLine="0"/>
            </w:pPr>
          </w:p>
        </w:tc>
        <w:tc>
          <w:tcPr>
            <w:tcW w:w="1560" w:type="dxa"/>
            <w:tcBorders>
              <w:top w:val="single" w:sz="4" w:space="0" w:color="auto"/>
              <w:bottom w:val="nil"/>
            </w:tcBorders>
          </w:tcPr>
          <w:p w:rsidR="00EC6671" w:rsidRDefault="00BE5888">
            <w:pPr>
              <w:ind w:firstLineChars="0" w:firstLine="0"/>
            </w:pPr>
            <w:r>
              <w:rPr>
                <w:rFonts w:hint="eastAsia"/>
              </w:rPr>
              <w:t>1</w:t>
            </w:r>
            <w:r>
              <w:t>.3223***</w:t>
            </w:r>
          </w:p>
        </w:tc>
        <w:tc>
          <w:tcPr>
            <w:tcW w:w="1559" w:type="dxa"/>
            <w:tcBorders>
              <w:top w:val="single" w:sz="4" w:space="0" w:color="auto"/>
              <w:bottom w:val="nil"/>
            </w:tcBorders>
          </w:tcPr>
          <w:p w:rsidR="00EC6671" w:rsidRDefault="00BE5888">
            <w:pPr>
              <w:ind w:firstLineChars="0" w:firstLine="0"/>
            </w:pPr>
            <w:r>
              <w:rPr>
                <w:rFonts w:hint="eastAsia"/>
              </w:rPr>
              <w:t>1</w:t>
            </w:r>
            <w:r>
              <w:t>.3116***</w:t>
            </w:r>
          </w:p>
        </w:tc>
        <w:tc>
          <w:tcPr>
            <w:tcW w:w="1559" w:type="dxa"/>
            <w:tcBorders>
              <w:top w:val="single" w:sz="4" w:space="0" w:color="auto"/>
              <w:bottom w:val="nil"/>
            </w:tcBorders>
          </w:tcPr>
          <w:p w:rsidR="00EC6671" w:rsidRDefault="00BE5888">
            <w:pPr>
              <w:ind w:firstLineChars="0" w:firstLine="0"/>
            </w:pPr>
            <w:r>
              <w:rPr>
                <w:rFonts w:hint="eastAsia"/>
              </w:rPr>
              <w:t>1</w:t>
            </w:r>
            <w:r>
              <w:t>.3312***</w:t>
            </w:r>
          </w:p>
        </w:tc>
      </w:tr>
      <w:tr w:rsidR="00EC6671" w:rsidTr="008A18BF">
        <w:trPr>
          <w:trHeight w:val="280"/>
          <w:jc w:val="center"/>
        </w:trPr>
        <w:tc>
          <w:tcPr>
            <w:tcW w:w="3119" w:type="dxa"/>
            <w:tcBorders>
              <w:top w:val="single" w:sz="4" w:space="0" w:color="auto"/>
            </w:tcBorders>
          </w:tcPr>
          <w:p w:rsidR="00EC6671" w:rsidRDefault="00BE5888">
            <w:pPr>
              <w:ind w:firstLineChars="0" w:firstLine="0"/>
              <w:rPr>
                <w:i/>
                <w:iCs/>
              </w:rPr>
            </w:pPr>
            <w:r>
              <w:rPr>
                <w:rFonts w:hint="eastAsia"/>
                <w:i/>
                <w:iCs/>
              </w:rPr>
              <w:t>YEAR</w:t>
            </w:r>
          </w:p>
        </w:tc>
        <w:tc>
          <w:tcPr>
            <w:tcW w:w="1417" w:type="dxa"/>
            <w:tcBorders>
              <w:top w:val="single" w:sz="4" w:space="0" w:color="auto"/>
            </w:tcBorders>
          </w:tcPr>
          <w:p w:rsidR="00EC6671" w:rsidRDefault="00BE5888">
            <w:pPr>
              <w:ind w:firstLineChars="0" w:firstLine="0"/>
            </w:pPr>
            <w:r>
              <w:rPr>
                <w:rFonts w:hint="eastAsia"/>
              </w:rPr>
              <w:t>NO</w:t>
            </w:r>
          </w:p>
        </w:tc>
        <w:tc>
          <w:tcPr>
            <w:tcW w:w="1560" w:type="dxa"/>
            <w:tcBorders>
              <w:top w:val="single" w:sz="4" w:space="0" w:color="auto"/>
            </w:tcBorders>
          </w:tcPr>
          <w:p w:rsidR="00EC6671" w:rsidRDefault="00BE5888">
            <w:pPr>
              <w:ind w:firstLineChars="0" w:firstLine="0"/>
            </w:pPr>
            <w:r>
              <w:rPr>
                <w:rFonts w:hint="eastAsia"/>
              </w:rPr>
              <w:t>YES</w:t>
            </w:r>
          </w:p>
        </w:tc>
        <w:tc>
          <w:tcPr>
            <w:tcW w:w="1559" w:type="dxa"/>
            <w:tcBorders>
              <w:top w:val="single" w:sz="4" w:space="0" w:color="auto"/>
            </w:tcBorders>
          </w:tcPr>
          <w:p w:rsidR="00EC6671" w:rsidRDefault="00BE5888">
            <w:pPr>
              <w:ind w:firstLineChars="0" w:firstLine="0"/>
            </w:pPr>
            <w:r>
              <w:rPr>
                <w:rFonts w:hint="eastAsia"/>
              </w:rPr>
              <w:t>YES</w:t>
            </w:r>
          </w:p>
        </w:tc>
        <w:tc>
          <w:tcPr>
            <w:tcW w:w="1559" w:type="dxa"/>
            <w:tcBorders>
              <w:top w:val="single" w:sz="4" w:space="0" w:color="auto"/>
            </w:tcBorders>
          </w:tcPr>
          <w:p w:rsidR="00EC6671" w:rsidRDefault="00BE5888">
            <w:pPr>
              <w:ind w:firstLineChars="0" w:firstLine="0"/>
            </w:pPr>
            <w:r>
              <w:rPr>
                <w:rFonts w:hint="eastAsia"/>
              </w:rPr>
              <w:t>YES</w:t>
            </w:r>
          </w:p>
        </w:tc>
      </w:tr>
      <w:tr w:rsidR="00EC6671" w:rsidTr="008A18BF">
        <w:trPr>
          <w:trHeight w:val="280"/>
          <w:jc w:val="center"/>
        </w:trPr>
        <w:tc>
          <w:tcPr>
            <w:tcW w:w="3119" w:type="dxa"/>
            <w:tcBorders>
              <w:bottom w:val="nil"/>
            </w:tcBorders>
          </w:tcPr>
          <w:p w:rsidR="00EC6671" w:rsidRDefault="00BE5888">
            <w:pPr>
              <w:ind w:firstLineChars="0" w:firstLine="0"/>
              <w:rPr>
                <w:i/>
                <w:iCs/>
              </w:rPr>
            </w:pPr>
            <w:r>
              <w:rPr>
                <w:rFonts w:hint="eastAsia"/>
                <w:i/>
                <w:iCs/>
              </w:rPr>
              <w:t>MONTH</w:t>
            </w:r>
          </w:p>
        </w:tc>
        <w:tc>
          <w:tcPr>
            <w:tcW w:w="1417" w:type="dxa"/>
            <w:tcBorders>
              <w:bottom w:val="nil"/>
            </w:tcBorders>
          </w:tcPr>
          <w:p w:rsidR="00EC6671" w:rsidRDefault="00BE5888">
            <w:pPr>
              <w:ind w:firstLineChars="0" w:firstLine="0"/>
            </w:pPr>
            <w:r>
              <w:rPr>
                <w:rFonts w:hint="eastAsia"/>
              </w:rPr>
              <w:t>NO</w:t>
            </w:r>
          </w:p>
        </w:tc>
        <w:tc>
          <w:tcPr>
            <w:tcW w:w="1560" w:type="dxa"/>
            <w:tcBorders>
              <w:bottom w:val="nil"/>
            </w:tcBorders>
          </w:tcPr>
          <w:p w:rsidR="00EC6671" w:rsidRDefault="00BE5888">
            <w:pPr>
              <w:ind w:firstLineChars="0" w:firstLine="0"/>
            </w:pPr>
            <w:r>
              <w:rPr>
                <w:rFonts w:hint="eastAsia"/>
              </w:rPr>
              <w:t>YES</w:t>
            </w:r>
          </w:p>
        </w:tc>
        <w:tc>
          <w:tcPr>
            <w:tcW w:w="1559" w:type="dxa"/>
            <w:tcBorders>
              <w:bottom w:val="nil"/>
            </w:tcBorders>
          </w:tcPr>
          <w:p w:rsidR="00EC6671" w:rsidRDefault="00BE5888">
            <w:pPr>
              <w:ind w:firstLineChars="0" w:firstLine="0"/>
            </w:pPr>
            <w:r>
              <w:rPr>
                <w:rFonts w:hint="eastAsia"/>
              </w:rPr>
              <w:t>YES</w:t>
            </w:r>
          </w:p>
        </w:tc>
        <w:tc>
          <w:tcPr>
            <w:tcW w:w="1559" w:type="dxa"/>
            <w:tcBorders>
              <w:bottom w:val="nil"/>
            </w:tcBorders>
          </w:tcPr>
          <w:p w:rsidR="00EC6671" w:rsidRDefault="00BE5888">
            <w:pPr>
              <w:ind w:firstLineChars="0" w:firstLine="0"/>
            </w:pPr>
            <w:r>
              <w:rPr>
                <w:rFonts w:hint="eastAsia"/>
              </w:rPr>
              <w:t>YES</w:t>
            </w:r>
          </w:p>
        </w:tc>
      </w:tr>
      <w:tr w:rsidR="00EC6671" w:rsidTr="008A18BF">
        <w:trPr>
          <w:trHeight w:val="280"/>
          <w:jc w:val="center"/>
        </w:trPr>
        <w:tc>
          <w:tcPr>
            <w:tcW w:w="3119" w:type="dxa"/>
            <w:tcBorders>
              <w:top w:val="nil"/>
              <w:bottom w:val="single" w:sz="4" w:space="0" w:color="auto"/>
            </w:tcBorders>
          </w:tcPr>
          <w:p w:rsidR="00EC6671" w:rsidRDefault="00BE5888">
            <w:pPr>
              <w:ind w:firstLineChars="0" w:firstLine="0"/>
              <w:rPr>
                <w:i/>
                <w:iCs/>
              </w:rPr>
            </w:pPr>
            <w:r>
              <w:rPr>
                <w:rFonts w:hint="eastAsia"/>
                <w:i/>
                <w:iCs/>
              </w:rPr>
              <w:t>DESTINATION</w:t>
            </w:r>
          </w:p>
        </w:tc>
        <w:tc>
          <w:tcPr>
            <w:tcW w:w="1417" w:type="dxa"/>
            <w:tcBorders>
              <w:top w:val="nil"/>
              <w:bottom w:val="single" w:sz="4" w:space="0" w:color="auto"/>
            </w:tcBorders>
          </w:tcPr>
          <w:p w:rsidR="00EC6671" w:rsidRDefault="00BE5888">
            <w:pPr>
              <w:ind w:firstLineChars="0" w:firstLine="0"/>
            </w:pPr>
            <w:r>
              <w:rPr>
                <w:rFonts w:hint="eastAsia"/>
              </w:rPr>
              <w:t>NO</w:t>
            </w:r>
          </w:p>
        </w:tc>
        <w:tc>
          <w:tcPr>
            <w:tcW w:w="1560" w:type="dxa"/>
            <w:tcBorders>
              <w:top w:val="nil"/>
              <w:bottom w:val="single" w:sz="4" w:space="0" w:color="auto"/>
            </w:tcBorders>
          </w:tcPr>
          <w:p w:rsidR="00EC6671" w:rsidRDefault="00BE5888">
            <w:pPr>
              <w:ind w:firstLineChars="0" w:firstLine="0"/>
            </w:pPr>
            <w:r>
              <w:rPr>
                <w:rFonts w:hint="eastAsia"/>
              </w:rPr>
              <w:t>YES</w:t>
            </w:r>
          </w:p>
        </w:tc>
        <w:tc>
          <w:tcPr>
            <w:tcW w:w="1559" w:type="dxa"/>
            <w:tcBorders>
              <w:top w:val="nil"/>
              <w:bottom w:val="single" w:sz="4" w:space="0" w:color="auto"/>
            </w:tcBorders>
          </w:tcPr>
          <w:p w:rsidR="00EC6671" w:rsidRDefault="00BE5888">
            <w:pPr>
              <w:ind w:firstLineChars="0" w:firstLine="0"/>
            </w:pPr>
            <w:r>
              <w:rPr>
                <w:rFonts w:hint="eastAsia"/>
              </w:rPr>
              <w:t>YES</w:t>
            </w:r>
          </w:p>
        </w:tc>
        <w:tc>
          <w:tcPr>
            <w:tcW w:w="1559" w:type="dxa"/>
            <w:tcBorders>
              <w:top w:val="nil"/>
              <w:bottom w:val="single" w:sz="4" w:space="0" w:color="auto"/>
            </w:tcBorders>
          </w:tcPr>
          <w:p w:rsidR="00EC6671" w:rsidRDefault="00BE5888">
            <w:pPr>
              <w:ind w:firstLineChars="0" w:firstLine="0"/>
            </w:pPr>
            <w:r>
              <w:rPr>
                <w:rFonts w:hint="eastAsia"/>
              </w:rPr>
              <w:t>YES</w:t>
            </w:r>
          </w:p>
        </w:tc>
      </w:tr>
      <w:tr w:rsidR="00EC6671" w:rsidTr="008A18BF">
        <w:trPr>
          <w:trHeight w:val="280"/>
          <w:jc w:val="center"/>
        </w:trPr>
        <w:tc>
          <w:tcPr>
            <w:tcW w:w="3119" w:type="dxa"/>
            <w:tcBorders>
              <w:top w:val="single" w:sz="4" w:space="0" w:color="auto"/>
            </w:tcBorders>
          </w:tcPr>
          <w:p w:rsidR="00EC6671" w:rsidRDefault="00BE5888">
            <w:pPr>
              <w:ind w:firstLineChars="0" w:firstLine="0"/>
            </w:pPr>
            <w:r>
              <w:rPr>
                <w:rFonts w:hint="eastAsia"/>
              </w:rPr>
              <w:t>R^2</w:t>
            </w:r>
          </w:p>
        </w:tc>
        <w:tc>
          <w:tcPr>
            <w:tcW w:w="1417" w:type="dxa"/>
            <w:tcBorders>
              <w:top w:val="single" w:sz="4" w:space="0" w:color="auto"/>
            </w:tcBorders>
          </w:tcPr>
          <w:p w:rsidR="00EC6671" w:rsidRDefault="00BE5888">
            <w:pPr>
              <w:ind w:firstLineChars="0" w:firstLine="0"/>
            </w:pPr>
            <w:r>
              <w:rPr>
                <w:rFonts w:hint="eastAsia"/>
              </w:rPr>
              <w:t>0.0023</w:t>
            </w:r>
          </w:p>
        </w:tc>
        <w:tc>
          <w:tcPr>
            <w:tcW w:w="1560" w:type="dxa"/>
            <w:tcBorders>
              <w:top w:val="single" w:sz="4" w:space="0" w:color="auto"/>
            </w:tcBorders>
          </w:tcPr>
          <w:p w:rsidR="00EC6671" w:rsidRDefault="00BE5888">
            <w:pPr>
              <w:ind w:firstLineChars="0" w:firstLine="0"/>
            </w:pPr>
            <w:r>
              <w:rPr>
                <w:rFonts w:hint="eastAsia"/>
              </w:rPr>
              <w:t>0.248</w:t>
            </w:r>
            <w:r>
              <w:t>6</w:t>
            </w:r>
          </w:p>
        </w:tc>
        <w:tc>
          <w:tcPr>
            <w:tcW w:w="1559" w:type="dxa"/>
            <w:tcBorders>
              <w:top w:val="single" w:sz="4" w:space="0" w:color="auto"/>
            </w:tcBorders>
          </w:tcPr>
          <w:p w:rsidR="00EC6671" w:rsidRDefault="00BE5888">
            <w:pPr>
              <w:ind w:firstLineChars="0" w:firstLine="0"/>
            </w:pPr>
            <w:r>
              <w:rPr>
                <w:rFonts w:hint="eastAsia"/>
              </w:rPr>
              <w:t>0.248</w:t>
            </w:r>
            <w:r>
              <w:t>6</w:t>
            </w:r>
          </w:p>
        </w:tc>
        <w:tc>
          <w:tcPr>
            <w:tcW w:w="1559" w:type="dxa"/>
            <w:tcBorders>
              <w:top w:val="single" w:sz="4" w:space="0" w:color="auto"/>
            </w:tcBorders>
          </w:tcPr>
          <w:p w:rsidR="00EC6671" w:rsidRDefault="00BE5888">
            <w:pPr>
              <w:ind w:firstLineChars="0" w:firstLine="0"/>
            </w:pPr>
            <w:r>
              <w:rPr>
                <w:rFonts w:hint="eastAsia"/>
              </w:rPr>
              <w:t>0.248</w:t>
            </w:r>
            <w:r>
              <w:t>7</w:t>
            </w:r>
          </w:p>
        </w:tc>
      </w:tr>
    </w:tbl>
    <w:p w:rsidR="00EC6671" w:rsidRDefault="00BE5888">
      <w:pPr>
        <w:ind w:firstLineChars="0" w:firstLine="0"/>
        <w:rPr>
          <w:sz w:val="21"/>
          <w:szCs w:val="18"/>
        </w:rPr>
      </w:pPr>
      <w:r>
        <w:rPr>
          <w:sz w:val="21"/>
          <w:szCs w:val="18"/>
        </w:rPr>
        <w:t>Note: *p &lt; 0.1, **p &lt; 0.05, ***p &lt; 0.01</w:t>
      </w:r>
    </w:p>
    <w:p w:rsidR="00EC6671" w:rsidRDefault="00EC6671">
      <w:pPr>
        <w:ind w:firstLineChars="0" w:firstLine="0"/>
        <w:rPr>
          <w:sz w:val="22"/>
          <w:szCs w:val="20"/>
        </w:rPr>
      </w:pPr>
    </w:p>
    <w:p w:rsidR="00EC6671" w:rsidRDefault="00BE5888">
      <w:pPr>
        <w:pStyle w:val="1"/>
      </w:pPr>
      <w:r>
        <w:rPr>
          <w:rFonts w:hint="eastAsia"/>
        </w:rPr>
        <w:t>5.</w:t>
      </w:r>
      <w:r>
        <w:t xml:space="preserve"> </w:t>
      </w:r>
      <w:r>
        <w:rPr>
          <w:rFonts w:hint="eastAsia"/>
        </w:rPr>
        <w:t>R</w:t>
      </w:r>
      <w:r>
        <w:t>obustness Checks</w:t>
      </w:r>
    </w:p>
    <w:p w:rsidR="00EC6671" w:rsidRDefault="00BE5888">
      <w:pPr>
        <w:pStyle w:val="2"/>
      </w:pPr>
      <w:r>
        <w:rPr>
          <w:rFonts w:hint="eastAsia"/>
        </w:rPr>
        <w:t>5.1</w:t>
      </w:r>
      <w:r>
        <w:t xml:space="preserve"> </w:t>
      </w:r>
      <w:r>
        <w:rPr>
          <w:rFonts w:hint="eastAsia"/>
        </w:rPr>
        <w:t>R</w:t>
      </w:r>
      <w:r>
        <w:t xml:space="preserve">obustness of Independent Variable </w:t>
      </w:r>
    </w:p>
    <w:p w:rsidR="00EC6671" w:rsidRDefault="00BE5888">
      <w:pPr>
        <w:ind w:firstLine="480"/>
      </w:pPr>
      <w:r>
        <w:rPr>
          <w:rFonts w:hint="eastAsia"/>
        </w:rPr>
        <w:t>P</w:t>
      </w:r>
      <w:r>
        <w:t xml:space="preserve">M2.5 is one of the main components of air pollution and the primary pollutant in many areas </w:t>
      </w:r>
      <w:r>
        <w:rPr>
          <w:highlight w:val="yellow"/>
        </w:rPr>
        <w:t>(ref)</w:t>
      </w:r>
      <w:r>
        <w:t xml:space="preserve">. Also, in our data samples, AQI and PM2.5 show a high and significant correlation (coefficient = 0.9415, </w:t>
      </w:r>
      <w:r>
        <w:rPr>
          <w:i/>
          <w:iCs/>
        </w:rPr>
        <w:t>p</w:t>
      </w:r>
      <w:r>
        <w:t xml:space="preserve"> &lt; 0.01). Therefore, we used PM2.5 to test the robustness of the independent variable. Results are shown in </w:t>
      </w:r>
      <w:r>
        <w:rPr>
          <w:highlight w:val="yellow"/>
        </w:rPr>
        <w:t>Table X</w:t>
      </w:r>
      <w:r>
        <w:t>. In Model 1, PM2.5 also negatively and significantly affect tourists’ sentiment (</w:t>
      </w:r>
      <w:r>
        <w:rPr>
          <w:rFonts w:cs="Times New Roman"/>
        </w:rPr>
        <w:t>β</w:t>
      </w:r>
      <w:r>
        <w:t xml:space="preserve"> = −0.0434, </w:t>
      </w:r>
      <w:r>
        <w:rPr>
          <w:i/>
          <w:iCs/>
        </w:rPr>
        <w:t>p</w:t>
      </w:r>
      <w:r>
        <w:t xml:space="preserve"> &lt; 0.01) in the simple free model without control variables. After controlling for related variables, PM2.5 still shows a negative and significant effect (</w:t>
      </w:r>
      <w:r>
        <w:rPr>
          <w:rFonts w:cs="Times New Roman"/>
        </w:rPr>
        <w:t>β</w:t>
      </w:r>
      <w:r>
        <w:t xml:space="preserve"> = −0.0153, </w:t>
      </w:r>
      <w:r>
        <w:rPr>
          <w:i/>
          <w:iCs/>
        </w:rPr>
        <w:t>p</w:t>
      </w:r>
      <w:r>
        <w:t xml:space="preserve"> &lt; 0.01), </w:t>
      </w:r>
      <w:r>
        <w:lastRenderedPageBreak/>
        <w:t xml:space="preserve">indicating that a one standard deviation </w:t>
      </w:r>
      <w:r w:rsidR="008A18BF">
        <w:t>increases</w:t>
      </w:r>
      <w:r>
        <w:t xml:space="preserve"> in PM2.5 is related to a 0.0153 standard deviation decrease in tourists’ median sentiment index. The results further reinforce the findings in that air pollution negatively and significantly affects the tourists’ sentiment.</w:t>
      </w:r>
    </w:p>
    <w:p w:rsidR="00EC6671" w:rsidRDefault="00BE5888">
      <w:pPr>
        <w:ind w:firstLineChars="0" w:firstLine="0"/>
        <w:jc w:val="center"/>
      </w:pPr>
      <w:r>
        <w:rPr>
          <w:rFonts w:hint="eastAsia"/>
          <w:highlight w:val="yellow"/>
        </w:rPr>
        <w:t>T</w:t>
      </w:r>
      <w:r>
        <w:rPr>
          <w:highlight w:val="yellow"/>
        </w:rPr>
        <w:t>able X</w:t>
      </w:r>
      <w:r>
        <w:t>. Results of Robustness Check: Effects of PM2.5</w:t>
      </w:r>
    </w:p>
    <w:tbl>
      <w:tblPr>
        <w:tblStyle w:val="a8"/>
        <w:tblW w:w="5954" w:type="dxa"/>
        <w:jc w:val="center"/>
        <w:tblLayout w:type="fixed"/>
        <w:tblLook w:val="04A0" w:firstRow="1" w:lastRow="0" w:firstColumn="1" w:lastColumn="0" w:noHBand="0" w:noVBand="1"/>
      </w:tblPr>
      <w:tblGrid>
        <w:gridCol w:w="2127"/>
        <w:gridCol w:w="1559"/>
        <w:gridCol w:w="2268"/>
      </w:tblGrid>
      <w:tr w:rsidR="00EC6671">
        <w:trPr>
          <w:trHeight w:val="280"/>
          <w:jc w:val="center"/>
        </w:trPr>
        <w:tc>
          <w:tcPr>
            <w:tcW w:w="2127" w:type="dxa"/>
            <w:tcBorders>
              <w:top w:val="single" w:sz="4" w:space="0" w:color="auto"/>
              <w:bottom w:val="single" w:sz="4" w:space="0" w:color="auto"/>
            </w:tcBorders>
          </w:tcPr>
          <w:p w:rsidR="00EC6671" w:rsidRDefault="00EC6671">
            <w:pPr>
              <w:ind w:firstLineChars="0" w:firstLine="0"/>
              <w:rPr>
                <w:b/>
                <w:bCs/>
              </w:rPr>
            </w:pPr>
          </w:p>
        </w:tc>
        <w:tc>
          <w:tcPr>
            <w:tcW w:w="1559" w:type="dxa"/>
            <w:tcBorders>
              <w:top w:val="single" w:sz="4" w:space="0" w:color="auto"/>
              <w:bottom w:val="single" w:sz="4" w:space="0" w:color="auto"/>
            </w:tcBorders>
          </w:tcPr>
          <w:p w:rsidR="00EC6671" w:rsidRDefault="00BE5888">
            <w:pPr>
              <w:ind w:firstLineChars="0" w:firstLine="0"/>
              <w:rPr>
                <w:b/>
                <w:bCs/>
              </w:rPr>
            </w:pPr>
            <w:r>
              <w:rPr>
                <w:rFonts w:hint="eastAsia"/>
                <w:b/>
                <w:bCs/>
              </w:rPr>
              <w:t>Model 1</w:t>
            </w:r>
          </w:p>
        </w:tc>
        <w:tc>
          <w:tcPr>
            <w:tcW w:w="2268" w:type="dxa"/>
            <w:tcBorders>
              <w:top w:val="single" w:sz="4" w:space="0" w:color="auto"/>
              <w:bottom w:val="single" w:sz="4" w:space="0" w:color="auto"/>
            </w:tcBorders>
          </w:tcPr>
          <w:p w:rsidR="00EC6671" w:rsidRDefault="00BE5888">
            <w:pPr>
              <w:ind w:firstLineChars="0" w:firstLine="0"/>
              <w:rPr>
                <w:b/>
                <w:bCs/>
              </w:rPr>
            </w:pPr>
            <w:r>
              <w:rPr>
                <w:rFonts w:hint="eastAsia"/>
                <w:b/>
                <w:bCs/>
              </w:rPr>
              <w:t>Model 2</w:t>
            </w:r>
          </w:p>
        </w:tc>
      </w:tr>
      <w:tr w:rsidR="00EC6671">
        <w:trPr>
          <w:trHeight w:val="280"/>
          <w:jc w:val="center"/>
        </w:trPr>
        <w:tc>
          <w:tcPr>
            <w:tcW w:w="2127" w:type="dxa"/>
            <w:tcBorders>
              <w:top w:val="single" w:sz="4" w:space="0" w:color="auto"/>
              <w:bottom w:val="single" w:sz="4" w:space="0" w:color="auto"/>
            </w:tcBorders>
          </w:tcPr>
          <w:p w:rsidR="00EC6671" w:rsidRDefault="00BE5888">
            <w:pPr>
              <w:ind w:firstLineChars="0" w:firstLine="0"/>
              <w:rPr>
                <w:i/>
                <w:iCs/>
                <w:caps/>
              </w:rPr>
            </w:pPr>
            <w:r>
              <w:rPr>
                <w:rFonts w:hint="eastAsia"/>
                <w:i/>
                <w:iCs/>
                <w:caps/>
              </w:rPr>
              <w:t>PM2.5</w:t>
            </w:r>
          </w:p>
        </w:tc>
        <w:tc>
          <w:tcPr>
            <w:tcW w:w="1559" w:type="dxa"/>
            <w:tcBorders>
              <w:top w:val="single" w:sz="4" w:space="0" w:color="auto"/>
              <w:bottom w:val="single" w:sz="4" w:space="0" w:color="auto"/>
            </w:tcBorders>
          </w:tcPr>
          <w:p w:rsidR="00EC6671" w:rsidRDefault="00BE5888">
            <w:pPr>
              <w:ind w:firstLineChars="0" w:firstLine="0"/>
            </w:pPr>
            <w:r>
              <w:rPr>
                <w:rFonts w:hint="eastAsia"/>
              </w:rPr>
              <w:t>-0.0434***</w:t>
            </w:r>
          </w:p>
        </w:tc>
        <w:tc>
          <w:tcPr>
            <w:tcW w:w="2268" w:type="dxa"/>
            <w:tcBorders>
              <w:top w:val="single" w:sz="4" w:space="0" w:color="auto"/>
              <w:bottom w:val="single" w:sz="4" w:space="0" w:color="auto"/>
            </w:tcBorders>
          </w:tcPr>
          <w:p w:rsidR="00EC6671" w:rsidRDefault="00BE5888">
            <w:pPr>
              <w:ind w:firstLineChars="0" w:firstLine="0"/>
            </w:pPr>
            <w:r>
              <w:rPr>
                <w:rFonts w:hint="eastAsia"/>
              </w:rPr>
              <w:t>-0.0153***</w:t>
            </w:r>
          </w:p>
        </w:tc>
      </w:tr>
      <w:tr w:rsidR="00EC6671">
        <w:trPr>
          <w:trHeight w:val="280"/>
          <w:jc w:val="center"/>
        </w:trPr>
        <w:tc>
          <w:tcPr>
            <w:tcW w:w="2127" w:type="dxa"/>
            <w:tcBorders>
              <w:top w:val="nil"/>
            </w:tcBorders>
          </w:tcPr>
          <w:p w:rsidR="00EC6671" w:rsidRDefault="00BE5888">
            <w:pPr>
              <w:ind w:firstLineChars="0" w:firstLine="0"/>
              <w:rPr>
                <w:i/>
                <w:iCs/>
                <w:caps/>
              </w:rPr>
            </w:pPr>
            <w:r>
              <w:rPr>
                <w:rFonts w:hint="eastAsia"/>
                <w:i/>
                <w:iCs/>
                <w:caps/>
              </w:rPr>
              <w:t>Temperature</w:t>
            </w:r>
          </w:p>
        </w:tc>
        <w:tc>
          <w:tcPr>
            <w:tcW w:w="1559" w:type="dxa"/>
            <w:tcBorders>
              <w:top w:val="nil"/>
            </w:tcBorders>
          </w:tcPr>
          <w:p w:rsidR="00EC6671" w:rsidRDefault="00EC6671">
            <w:pPr>
              <w:ind w:firstLineChars="0" w:firstLine="0"/>
            </w:pPr>
          </w:p>
        </w:tc>
        <w:tc>
          <w:tcPr>
            <w:tcW w:w="2268" w:type="dxa"/>
            <w:tcBorders>
              <w:top w:val="nil"/>
            </w:tcBorders>
          </w:tcPr>
          <w:p w:rsidR="00EC6671" w:rsidRDefault="00BE5888">
            <w:pPr>
              <w:ind w:firstLineChars="0" w:firstLine="0"/>
            </w:pPr>
            <w:r>
              <w:rPr>
                <w:rFonts w:hint="eastAsia"/>
              </w:rPr>
              <w:t>0.3406***</w:t>
            </w:r>
          </w:p>
        </w:tc>
      </w:tr>
      <w:tr w:rsidR="00EC6671">
        <w:trPr>
          <w:trHeight w:val="280"/>
          <w:jc w:val="center"/>
        </w:trPr>
        <w:tc>
          <w:tcPr>
            <w:tcW w:w="2127" w:type="dxa"/>
          </w:tcPr>
          <w:p w:rsidR="00EC6671" w:rsidRDefault="00BE5888">
            <w:pPr>
              <w:ind w:firstLineChars="0" w:firstLine="0"/>
              <w:rPr>
                <w:i/>
                <w:iCs/>
                <w:caps/>
              </w:rPr>
            </w:pPr>
            <w:r>
              <w:rPr>
                <w:rFonts w:hint="eastAsia"/>
                <w:i/>
                <w:iCs/>
                <w:caps/>
              </w:rPr>
              <w:t>Temperature^2</w:t>
            </w:r>
          </w:p>
        </w:tc>
        <w:tc>
          <w:tcPr>
            <w:tcW w:w="1559" w:type="dxa"/>
          </w:tcPr>
          <w:p w:rsidR="00EC6671" w:rsidRDefault="00EC6671">
            <w:pPr>
              <w:ind w:firstLineChars="0" w:firstLine="0"/>
            </w:pPr>
          </w:p>
        </w:tc>
        <w:tc>
          <w:tcPr>
            <w:tcW w:w="2268" w:type="dxa"/>
          </w:tcPr>
          <w:p w:rsidR="00EC6671" w:rsidRDefault="00BE5888">
            <w:pPr>
              <w:ind w:firstLineChars="0" w:firstLine="0"/>
            </w:pPr>
            <w:r>
              <w:rPr>
                <w:rFonts w:hint="eastAsia"/>
              </w:rPr>
              <w:t>-0.0092***</w:t>
            </w:r>
          </w:p>
        </w:tc>
      </w:tr>
      <w:tr w:rsidR="00EC6671">
        <w:trPr>
          <w:trHeight w:val="280"/>
          <w:jc w:val="center"/>
        </w:trPr>
        <w:tc>
          <w:tcPr>
            <w:tcW w:w="2127" w:type="dxa"/>
          </w:tcPr>
          <w:p w:rsidR="00EC6671" w:rsidRDefault="00BE5888">
            <w:pPr>
              <w:ind w:firstLineChars="0" w:firstLine="0"/>
              <w:rPr>
                <w:i/>
                <w:iCs/>
                <w:caps/>
              </w:rPr>
            </w:pPr>
            <w:r>
              <w:rPr>
                <w:rFonts w:hint="eastAsia"/>
                <w:i/>
                <w:iCs/>
                <w:caps/>
              </w:rPr>
              <w:t>Humid</w:t>
            </w:r>
          </w:p>
        </w:tc>
        <w:tc>
          <w:tcPr>
            <w:tcW w:w="1559" w:type="dxa"/>
          </w:tcPr>
          <w:p w:rsidR="00EC6671" w:rsidRDefault="00EC6671">
            <w:pPr>
              <w:ind w:firstLineChars="0" w:firstLine="0"/>
            </w:pPr>
          </w:p>
        </w:tc>
        <w:tc>
          <w:tcPr>
            <w:tcW w:w="2268" w:type="dxa"/>
          </w:tcPr>
          <w:p w:rsidR="00EC6671" w:rsidRDefault="00BE5888">
            <w:pPr>
              <w:ind w:firstLineChars="0" w:firstLine="0"/>
            </w:pPr>
            <w:r>
              <w:rPr>
                <w:rFonts w:hint="eastAsia"/>
              </w:rPr>
              <w:t>-0.0256*</w:t>
            </w:r>
          </w:p>
        </w:tc>
      </w:tr>
      <w:tr w:rsidR="00EC6671">
        <w:trPr>
          <w:trHeight w:val="280"/>
          <w:jc w:val="center"/>
        </w:trPr>
        <w:tc>
          <w:tcPr>
            <w:tcW w:w="2127" w:type="dxa"/>
          </w:tcPr>
          <w:p w:rsidR="00EC6671" w:rsidRDefault="00BE5888">
            <w:pPr>
              <w:ind w:firstLineChars="0" w:firstLine="0"/>
              <w:rPr>
                <w:i/>
                <w:iCs/>
                <w:caps/>
              </w:rPr>
            </w:pPr>
            <w:r>
              <w:rPr>
                <w:rFonts w:hint="eastAsia"/>
                <w:i/>
                <w:iCs/>
                <w:caps/>
              </w:rPr>
              <w:t>Wind</w:t>
            </w:r>
          </w:p>
        </w:tc>
        <w:tc>
          <w:tcPr>
            <w:tcW w:w="1559" w:type="dxa"/>
          </w:tcPr>
          <w:p w:rsidR="00EC6671" w:rsidRDefault="00EC6671">
            <w:pPr>
              <w:ind w:firstLineChars="0" w:firstLine="0"/>
            </w:pPr>
          </w:p>
        </w:tc>
        <w:tc>
          <w:tcPr>
            <w:tcW w:w="2268" w:type="dxa"/>
          </w:tcPr>
          <w:p w:rsidR="00EC6671" w:rsidRDefault="00BE5888">
            <w:pPr>
              <w:ind w:firstLineChars="0" w:firstLine="0"/>
            </w:pPr>
            <w:r>
              <w:rPr>
                <w:rFonts w:hint="eastAsia"/>
              </w:rPr>
              <w:t>n.s.</w:t>
            </w:r>
          </w:p>
        </w:tc>
      </w:tr>
      <w:tr w:rsidR="00EC6671">
        <w:trPr>
          <w:trHeight w:val="280"/>
          <w:jc w:val="center"/>
        </w:trPr>
        <w:tc>
          <w:tcPr>
            <w:tcW w:w="2127" w:type="dxa"/>
            <w:tcBorders>
              <w:bottom w:val="nil"/>
            </w:tcBorders>
          </w:tcPr>
          <w:p w:rsidR="00EC6671" w:rsidRDefault="00BE5888">
            <w:pPr>
              <w:ind w:firstLineChars="0" w:firstLine="0"/>
              <w:rPr>
                <w:i/>
                <w:iCs/>
                <w:caps/>
              </w:rPr>
            </w:pPr>
            <w:r>
              <w:rPr>
                <w:rFonts w:hint="eastAsia"/>
                <w:i/>
                <w:iCs/>
                <w:caps/>
              </w:rPr>
              <w:t>Rain</w:t>
            </w:r>
          </w:p>
        </w:tc>
        <w:tc>
          <w:tcPr>
            <w:tcW w:w="1559" w:type="dxa"/>
            <w:tcBorders>
              <w:bottom w:val="nil"/>
            </w:tcBorders>
          </w:tcPr>
          <w:p w:rsidR="00EC6671" w:rsidRDefault="00EC6671">
            <w:pPr>
              <w:ind w:firstLineChars="0" w:firstLine="0"/>
            </w:pPr>
          </w:p>
        </w:tc>
        <w:tc>
          <w:tcPr>
            <w:tcW w:w="2268" w:type="dxa"/>
            <w:tcBorders>
              <w:bottom w:val="nil"/>
            </w:tcBorders>
          </w:tcPr>
          <w:p w:rsidR="00EC6671" w:rsidRDefault="00BE5888">
            <w:pPr>
              <w:ind w:firstLineChars="0" w:firstLine="0"/>
            </w:pPr>
            <w:r>
              <w:rPr>
                <w:rFonts w:hint="eastAsia"/>
              </w:rPr>
              <w:t>n.s.</w:t>
            </w:r>
          </w:p>
        </w:tc>
      </w:tr>
      <w:tr w:rsidR="00EC6671">
        <w:trPr>
          <w:trHeight w:val="280"/>
          <w:jc w:val="center"/>
        </w:trPr>
        <w:tc>
          <w:tcPr>
            <w:tcW w:w="2127" w:type="dxa"/>
            <w:tcBorders>
              <w:top w:val="nil"/>
              <w:bottom w:val="single" w:sz="4" w:space="0" w:color="auto"/>
            </w:tcBorders>
          </w:tcPr>
          <w:p w:rsidR="00EC6671" w:rsidRDefault="00BE5888">
            <w:pPr>
              <w:ind w:firstLineChars="0" w:firstLine="0"/>
              <w:rPr>
                <w:i/>
                <w:iCs/>
                <w:caps/>
              </w:rPr>
            </w:pPr>
            <w:r>
              <w:rPr>
                <w:rFonts w:hint="eastAsia"/>
                <w:i/>
                <w:iCs/>
                <w:caps/>
              </w:rPr>
              <w:t>Cloud</w:t>
            </w:r>
          </w:p>
        </w:tc>
        <w:tc>
          <w:tcPr>
            <w:tcW w:w="1559" w:type="dxa"/>
            <w:tcBorders>
              <w:top w:val="nil"/>
              <w:bottom w:val="single" w:sz="4" w:space="0" w:color="auto"/>
            </w:tcBorders>
          </w:tcPr>
          <w:p w:rsidR="00EC6671" w:rsidRDefault="00EC6671">
            <w:pPr>
              <w:ind w:firstLineChars="0" w:firstLine="0"/>
            </w:pPr>
          </w:p>
        </w:tc>
        <w:tc>
          <w:tcPr>
            <w:tcW w:w="2268" w:type="dxa"/>
            <w:tcBorders>
              <w:top w:val="nil"/>
              <w:bottom w:val="single" w:sz="4" w:space="0" w:color="auto"/>
            </w:tcBorders>
          </w:tcPr>
          <w:p w:rsidR="00EC6671" w:rsidRDefault="00BE5888">
            <w:pPr>
              <w:ind w:firstLineChars="0" w:firstLine="0"/>
            </w:pPr>
            <w:r>
              <w:rPr>
                <w:rFonts w:hint="eastAsia"/>
              </w:rPr>
              <w:t>-0.0166**</w:t>
            </w:r>
          </w:p>
        </w:tc>
      </w:tr>
      <w:tr w:rsidR="00EC6671">
        <w:trPr>
          <w:trHeight w:val="280"/>
          <w:jc w:val="center"/>
        </w:trPr>
        <w:tc>
          <w:tcPr>
            <w:tcW w:w="2127" w:type="dxa"/>
            <w:tcBorders>
              <w:top w:val="single" w:sz="4" w:space="0" w:color="auto"/>
              <w:bottom w:val="nil"/>
            </w:tcBorders>
          </w:tcPr>
          <w:p w:rsidR="00EC6671" w:rsidRDefault="00BE5888">
            <w:pPr>
              <w:ind w:firstLineChars="0" w:firstLine="0"/>
              <w:rPr>
                <w:i/>
                <w:iCs/>
                <w:caps/>
              </w:rPr>
            </w:pPr>
            <w:r>
              <w:rPr>
                <w:rFonts w:hint="eastAsia"/>
                <w:i/>
                <w:iCs/>
                <w:caps/>
              </w:rPr>
              <w:t>H</w:t>
            </w:r>
            <w:r>
              <w:rPr>
                <w:i/>
                <w:iCs/>
                <w:caps/>
              </w:rPr>
              <w:t>oliday</w:t>
            </w:r>
          </w:p>
        </w:tc>
        <w:tc>
          <w:tcPr>
            <w:tcW w:w="1559" w:type="dxa"/>
            <w:tcBorders>
              <w:top w:val="single" w:sz="4" w:space="0" w:color="auto"/>
              <w:bottom w:val="nil"/>
            </w:tcBorders>
          </w:tcPr>
          <w:p w:rsidR="00EC6671" w:rsidRDefault="00EC6671">
            <w:pPr>
              <w:ind w:firstLineChars="0" w:firstLine="0"/>
            </w:pPr>
          </w:p>
        </w:tc>
        <w:tc>
          <w:tcPr>
            <w:tcW w:w="2268" w:type="dxa"/>
            <w:tcBorders>
              <w:top w:val="single" w:sz="4" w:space="0" w:color="auto"/>
              <w:bottom w:val="nil"/>
            </w:tcBorders>
          </w:tcPr>
          <w:p w:rsidR="00EC6671" w:rsidRDefault="00BE5888">
            <w:pPr>
              <w:ind w:firstLineChars="0" w:firstLine="0"/>
            </w:pPr>
            <w:r>
              <w:rPr>
                <w:rFonts w:hint="eastAsia"/>
              </w:rPr>
              <w:t>1</w:t>
            </w:r>
            <w:r>
              <w:t>.3164***</w:t>
            </w:r>
          </w:p>
        </w:tc>
      </w:tr>
      <w:tr w:rsidR="00EC6671">
        <w:trPr>
          <w:trHeight w:val="280"/>
          <w:jc w:val="center"/>
        </w:trPr>
        <w:tc>
          <w:tcPr>
            <w:tcW w:w="2127" w:type="dxa"/>
            <w:tcBorders>
              <w:top w:val="single" w:sz="4" w:space="0" w:color="auto"/>
            </w:tcBorders>
          </w:tcPr>
          <w:p w:rsidR="00EC6671" w:rsidRDefault="00BE5888">
            <w:pPr>
              <w:ind w:firstLineChars="0" w:firstLine="0"/>
              <w:rPr>
                <w:i/>
                <w:iCs/>
              </w:rPr>
            </w:pPr>
            <w:r>
              <w:rPr>
                <w:rFonts w:hint="eastAsia"/>
                <w:i/>
                <w:iCs/>
              </w:rPr>
              <w:t>YEAR</w:t>
            </w:r>
          </w:p>
        </w:tc>
        <w:tc>
          <w:tcPr>
            <w:tcW w:w="1559" w:type="dxa"/>
            <w:tcBorders>
              <w:top w:val="single" w:sz="4" w:space="0" w:color="auto"/>
            </w:tcBorders>
          </w:tcPr>
          <w:p w:rsidR="00EC6671" w:rsidRDefault="00BE5888">
            <w:pPr>
              <w:ind w:firstLineChars="0" w:firstLine="0"/>
            </w:pPr>
            <w:r>
              <w:rPr>
                <w:rFonts w:hint="eastAsia"/>
              </w:rPr>
              <w:t>NO</w:t>
            </w:r>
          </w:p>
        </w:tc>
        <w:tc>
          <w:tcPr>
            <w:tcW w:w="2268" w:type="dxa"/>
            <w:tcBorders>
              <w:top w:val="single" w:sz="4" w:space="0" w:color="auto"/>
            </w:tcBorders>
          </w:tcPr>
          <w:p w:rsidR="00EC6671" w:rsidRDefault="00BE5888">
            <w:pPr>
              <w:ind w:firstLineChars="0" w:firstLine="0"/>
            </w:pPr>
            <w:r>
              <w:rPr>
                <w:rFonts w:hint="eastAsia"/>
              </w:rPr>
              <w:t>YES</w:t>
            </w:r>
          </w:p>
        </w:tc>
      </w:tr>
      <w:tr w:rsidR="00EC6671">
        <w:trPr>
          <w:trHeight w:val="280"/>
          <w:jc w:val="center"/>
        </w:trPr>
        <w:tc>
          <w:tcPr>
            <w:tcW w:w="2127" w:type="dxa"/>
            <w:tcBorders>
              <w:bottom w:val="nil"/>
            </w:tcBorders>
          </w:tcPr>
          <w:p w:rsidR="00EC6671" w:rsidRDefault="00BE5888">
            <w:pPr>
              <w:ind w:firstLineChars="0" w:firstLine="0"/>
              <w:rPr>
                <w:i/>
                <w:iCs/>
              </w:rPr>
            </w:pPr>
            <w:r>
              <w:rPr>
                <w:rFonts w:hint="eastAsia"/>
                <w:i/>
                <w:iCs/>
              </w:rPr>
              <w:t>MONTH</w:t>
            </w:r>
          </w:p>
        </w:tc>
        <w:tc>
          <w:tcPr>
            <w:tcW w:w="1559" w:type="dxa"/>
            <w:tcBorders>
              <w:bottom w:val="nil"/>
            </w:tcBorders>
          </w:tcPr>
          <w:p w:rsidR="00EC6671" w:rsidRDefault="00BE5888">
            <w:pPr>
              <w:ind w:firstLineChars="0" w:firstLine="0"/>
            </w:pPr>
            <w:r>
              <w:rPr>
                <w:rFonts w:hint="eastAsia"/>
              </w:rPr>
              <w:t>NO</w:t>
            </w:r>
          </w:p>
        </w:tc>
        <w:tc>
          <w:tcPr>
            <w:tcW w:w="2268" w:type="dxa"/>
            <w:tcBorders>
              <w:bottom w:val="nil"/>
            </w:tcBorders>
          </w:tcPr>
          <w:p w:rsidR="00EC6671" w:rsidRDefault="00BE5888">
            <w:pPr>
              <w:ind w:firstLineChars="0" w:firstLine="0"/>
            </w:pPr>
            <w:r>
              <w:rPr>
                <w:rFonts w:hint="eastAsia"/>
              </w:rPr>
              <w:t>YES</w:t>
            </w:r>
          </w:p>
        </w:tc>
      </w:tr>
      <w:tr w:rsidR="00EC6671">
        <w:trPr>
          <w:trHeight w:val="280"/>
          <w:jc w:val="center"/>
        </w:trPr>
        <w:tc>
          <w:tcPr>
            <w:tcW w:w="2127" w:type="dxa"/>
            <w:tcBorders>
              <w:top w:val="nil"/>
              <w:bottom w:val="single" w:sz="4" w:space="0" w:color="auto"/>
            </w:tcBorders>
          </w:tcPr>
          <w:p w:rsidR="00EC6671" w:rsidRDefault="00BE5888">
            <w:pPr>
              <w:ind w:firstLineChars="0" w:firstLine="0"/>
              <w:rPr>
                <w:i/>
                <w:iCs/>
              </w:rPr>
            </w:pPr>
            <w:r>
              <w:rPr>
                <w:rFonts w:hint="eastAsia"/>
                <w:i/>
                <w:iCs/>
              </w:rPr>
              <w:t>DESTINATION</w:t>
            </w:r>
          </w:p>
        </w:tc>
        <w:tc>
          <w:tcPr>
            <w:tcW w:w="1559" w:type="dxa"/>
            <w:tcBorders>
              <w:top w:val="nil"/>
              <w:bottom w:val="single" w:sz="4" w:space="0" w:color="auto"/>
            </w:tcBorders>
          </w:tcPr>
          <w:p w:rsidR="00EC6671" w:rsidRDefault="00BE5888">
            <w:pPr>
              <w:ind w:firstLineChars="0" w:firstLine="0"/>
            </w:pPr>
            <w:r>
              <w:rPr>
                <w:rFonts w:hint="eastAsia"/>
              </w:rPr>
              <w:t>NO</w:t>
            </w:r>
          </w:p>
        </w:tc>
        <w:tc>
          <w:tcPr>
            <w:tcW w:w="2268" w:type="dxa"/>
            <w:tcBorders>
              <w:top w:val="nil"/>
              <w:bottom w:val="single" w:sz="4" w:space="0" w:color="auto"/>
            </w:tcBorders>
          </w:tcPr>
          <w:p w:rsidR="00EC6671" w:rsidRDefault="00BE5888">
            <w:pPr>
              <w:ind w:firstLineChars="0" w:firstLine="0"/>
            </w:pPr>
            <w:r>
              <w:rPr>
                <w:rFonts w:hint="eastAsia"/>
              </w:rPr>
              <w:t>YES</w:t>
            </w:r>
          </w:p>
        </w:tc>
      </w:tr>
      <w:tr w:rsidR="00EC6671">
        <w:trPr>
          <w:trHeight w:val="280"/>
          <w:jc w:val="center"/>
        </w:trPr>
        <w:tc>
          <w:tcPr>
            <w:tcW w:w="2127" w:type="dxa"/>
            <w:tcBorders>
              <w:top w:val="single" w:sz="4" w:space="0" w:color="auto"/>
            </w:tcBorders>
          </w:tcPr>
          <w:p w:rsidR="00EC6671" w:rsidRDefault="00BE5888">
            <w:pPr>
              <w:ind w:firstLineChars="0" w:firstLine="0"/>
            </w:pPr>
            <w:r>
              <w:rPr>
                <w:rFonts w:hint="eastAsia"/>
              </w:rPr>
              <w:t>R^2</w:t>
            </w:r>
          </w:p>
        </w:tc>
        <w:tc>
          <w:tcPr>
            <w:tcW w:w="1559" w:type="dxa"/>
            <w:tcBorders>
              <w:top w:val="single" w:sz="4" w:space="0" w:color="auto"/>
            </w:tcBorders>
          </w:tcPr>
          <w:p w:rsidR="00EC6671" w:rsidRDefault="00BE5888">
            <w:pPr>
              <w:ind w:firstLineChars="0" w:firstLine="0"/>
            </w:pPr>
            <w:r>
              <w:rPr>
                <w:rFonts w:hint="eastAsia"/>
              </w:rPr>
              <w:t>0.0014</w:t>
            </w:r>
          </w:p>
        </w:tc>
        <w:tc>
          <w:tcPr>
            <w:tcW w:w="2268" w:type="dxa"/>
            <w:tcBorders>
              <w:top w:val="single" w:sz="4" w:space="0" w:color="auto"/>
            </w:tcBorders>
          </w:tcPr>
          <w:p w:rsidR="00EC6671" w:rsidRDefault="00BE5888">
            <w:pPr>
              <w:ind w:firstLineChars="0" w:firstLine="0"/>
            </w:pPr>
            <w:r>
              <w:rPr>
                <w:rFonts w:hint="eastAsia"/>
              </w:rPr>
              <w:t>0.248</w:t>
            </w:r>
            <w:r>
              <w:t>6</w:t>
            </w:r>
          </w:p>
        </w:tc>
      </w:tr>
    </w:tbl>
    <w:p w:rsidR="00EC6671" w:rsidRDefault="00BE5888">
      <w:pPr>
        <w:ind w:left="840" w:firstLineChars="0" w:firstLine="420"/>
        <w:rPr>
          <w:sz w:val="21"/>
          <w:szCs w:val="18"/>
        </w:rPr>
      </w:pPr>
      <w:r>
        <w:rPr>
          <w:sz w:val="21"/>
          <w:szCs w:val="18"/>
        </w:rPr>
        <w:t>Note: *p &lt; 0.1, **p &lt; 0.05, ***p &lt; 0.01</w:t>
      </w:r>
    </w:p>
    <w:p w:rsidR="00EC6671" w:rsidRDefault="00EC6671">
      <w:pPr>
        <w:ind w:firstLine="480"/>
      </w:pPr>
    </w:p>
    <w:p w:rsidR="00EC6671" w:rsidRDefault="00BE5888">
      <w:pPr>
        <w:pStyle w:val="2"/>
      </w:pPr>
      <w:r>
        <w:rPr>
          <w:rFonts w:hint="eastAsia"/>
        </w:rPr>
        <w:t>5.2</w:t>
      </w:r>
      <w:r>
        <w:t xml:space="preserve"> </w:t>
      </w:r>
      <w:r>
        <w:rPr>
          <w:rFonts w:hint="eastAsia"/>
        </w:rPr>
        <w:t>Ro</w:t>
      </w:r>
      <w:r>
        <w:t>bustness of Dependent Variable</w:t>
      </w:r>
    </w:p>
    <w:p w:rsidR="00EC6671" w:rsidRDefault="00BE5888">
      <w:pPr>
        <w:ind w:firstLine="480"/>
      </w:pPr>
      <w:r>
        <w:rPr>
          <w:rFonts w:hint="eastAsia"/>
        </w:rPr>
        <w:t>I</w:t>
      </w:r>
      <w:r>
        <w:t>n our main models, we used the median sentiment index as the dependent variable. To test the robustness of our results, we also estimated the effects of air pollution on the mean sentiment index. We collapsed the sentiment into destination/day level based on the mean value of the sentiment, and took the mean sentiment index as the dependent variable. Similarly, we estimated the effects of three measure (</w:t>
      </w:r>
      <w:r>
        <w:rPr>
          <w:i/>
          <w:iCs/>
        </w:rPr>
        <w:t>AQI</w:t>
      </w:r>
      <w:r>
        <w:t xml:space="preserve">, </w:t>
      </w:r>
      <w:r>
        <w:rPr>
          <w:i/>
          <w:iCs/>
        </w:rPr>
        <w:t>POLLUTED</w:t>
      </w:r>
      <w:r>
        <w:t xml:space="preserve"> and </w:t>
      </w:r>
      <w:r>
        <w:rPr>
          <w:i/>
          <w:iCs/>
        </w:rPr>
        <w:t>LEVEL</w:t>
      </w:r>
      <w:r>
        <w:t xml:space="preserve">) on the mean sentiment index. As shown in </w:t>
      </w:r>
      <w:r>
        <w:rPr>
          <w:highlight w:val="yellow"/>
        </w:rPr>
        <w:t>Table X</w:t>
      </w:r>
      <w:r>
        <w:t xml:space="preserve">, after replacing our dependent variable into the mean sentiment index, the air pollution still negatively and significantly affects the tourists’ sentiment and shows similar results to our main models, again confirming the robustness of our previous findings. </w:t>
      </w:r>
    </w:p>
    <w:p w:rsidR="00EC6671" w:rsidRDefault="00BE5888">
      <w:pPr>
        <w:ind w:firstLine="480"/>
        <w:jc w:val="center"/>
      </w:pPr>
      <w:r>
        <w:rPr>
          <w:rFonts w:hint="eastAsia"/>
          <w:highlight w:val="yellow"/>
        </w:rPr>
        <w:t>T</w:t>
      </w:r>
      <w:r>
        <w:rPr>
          <w:highlight w:val="yellow"/>
        </w:rPr>
        <w:t>able X</w:t>
      </w:r>
      <w:r>
        <w:t>. Results of Robustness Checks on Dependent Variable</w:t>
      </w:r>
    </w:p>
    <w:tbl>
      <w:tblPr>
        <w:tblStyle w:val="a8"/>
        <w:tblW w:w="7938" w:type="dxa"/>
        <w:jc w:val="center"/>
        <w:tblLayout w:type="fixed"/>
        <w:tblLook w:val="04A0" w:firstRow="1" w:lastRow="0" w:firstColumn="1" w:lastColumn="0" w:noHBand="0" w:noVBand="1"/>
      </w:tblPr>
      <w:tblGrid>
        <w:gridCol w:w="1790"/>
        <w:gridCol w:w="1612"/>
        <w:gridCol w:w="1560"/>
        <w:gridCol w:w="1417"/>
        <w:gridCol w:w="1559"/>
      </w:tblGrid>
      <w:tr w:rsidR="00EC6671">
        <w:trPr>
          <w:trHeight w:val="280"/>
          <w:jc w:val="center"/>
        </w:trPr>
        <w:tc>
          <w:tcPr>
            <w:tcW w:w="1790" w:type="dxa"/>
            <w:tcBorders>
              <w:top w:val="single" w:sz="4" w:space="0" w:color="auto"/>
              <w:bottom w:val="single" w:sz="4" w:space="0" w:color="auto"/>
            </w:tcBorders>
          </w:tcPr>
          <w:p w:rsidR="00EC6671" w:rsidRDefault="00EC6671">
            <w:pPr>
              <w:ind w:firstLineChars="0" w:firstLine="0"/>
              <w:rPr>
                <w:b/>
                <w:bCs/>
              </w:rPr>
            </w:pPr>
          </w:p>
        </w:tc>
        <w:tc>
          <w:tcPr>
            <w:tcW w:w="1612" w:type="dxa"/>
            <w:tcBorders>
              <w:top w:val="single" w:sz="4" w:space="0" w:color="auto"/>
              <w:bottom w:val="single" w:sz="4" w:space="0" w:color="auto"/>
            </w:tcBorders>
          </w:tcPr>
          <w:p w:rsidR="00EC6671" w:rsidRDefault="00BE5888">
            <w:pPr>
              <w:ind w:firstLineChars="0" w:firstLine="0"/>
              <w:rPr>
                <w:b/>
                <w:bCs/>
              </w:rPr>
            </w:pPr>
            <w:r>
              <w:rPr>
                <w:rFonts w:hint="eastAsia"/>
                <w:b/>
                <w:bCs/>
              </w:rPr>
              <w:t>Model 1</w:t>
            </w:r>
          </w:p>
        </w:tc>
        <w:tc>
          <w:tcPr>
            <w:tcW w:w="1560" w:type="dxa"/>
            <w:tcBorders>
              <w:top w:val="single" w:sz="4" w:space="0" w:color="auto"/>
              <w:bottom w:val="single" w:sz="4" w:space="0" w:color="auto"/>
            </w:tcBorders>
          </w:tcPr>
          <w:p w:rsidR="00EC6671" w:rsidRDefault="00BE5888">
            <w:pPr>
              <w:ind w:firstLineChars="0" w:firstLine="0"/>
              <w:rPr>
                <w:b/>
                <w:bCs/>
              </w:rPr>
            </w:pPr>
            <w:r>
              <w:rPr>
                <w:rFonts w:hint="eastAsia"/>
                <w:b/>
                <w:bCs/>
              </w:rPr>
              <w:t>Model 2</w:t>
            </w:r>
          </w:p>
        </w:tc>
        <w:tc>
          <w:tcPr>
            <w:tcW w:w="1417" w:type="dxa"/>
            <w:tcBorders>
              <w:top w:val="single" w:sz="4" w:space="0" w:color="auto"/>
              <w:bottom w:val="single" w:sz="4" w:space="0" w:color="auto"/>
            </w:tcBorders>
          </w:tcPr>
          <w:p w:rsidR="00EC6671" w:rsidRDefault="00BE5888">
            <w:pPr>
              <w:ind w:firstLineChars="0" w:firstLine="0"/>
              <w:rPr>
                <w:b/>
                <w:bCs/>
              </w:rPr>
            </w:pPr>
            <w:r>
              <w:rPr>
                <w:rFonts w:hint="eastAsia"/>
                <w:b/>
                <w:bCs/>
              </w:rPr>
              <w:t>Model 3</w:t>
            </w:r>
          </w:p>
        </w:tc>
        <w:tc>
          <w:tcPr>
            <w:tcW w:w="1559" w:type="dxa"/>
            <w:tcBorders>
              <w:top w:val="single" w:sz="4" w:space="0" w:color="auto"/>
              <w:bottom w:val="single" w:sz="4" w:space="0" w:color="auto"/>
            </w:tcBorders>
          </w:tcPr>
          <w:p w:rsidR="00EC6671" w:rsidRDefault="00BE5888">
            <w:pPr>
              <w:ind w:firstLineChars="0" w:firstLine="0"/>
              <w:rPr>
                <w:b/>
                <w:bCs/>
              </w:rPr>
            </w:pPr>
            <w:r>
              <w:rPr>
                <w:rFonts w:hint="eastAsia"/>
                <w:b/>
                <w:bCs/>
              </w:rPr>
              <w:t>Model</w:t>
            </w:r>
            <w:r>
              <w:rPr>
                <w:b/>
                <w:bCs/>
              </w:rPr>
              <w:t xml:space="preserve"> </w:t>
            </w:r>
            <w:r>
              <w:rPr>
                <w:rFonts w:hint="eastAsia"/>
                <w:b/>
                <w:bCs/>
              </w:rPr>
              <w:t>4</w:t>
            </w:r>
          </w:p>
        </w:tc>
      </w:tr>
      <w:tr w:rsidR="00EC6671">
        <w:trPr>
          <w:trHeight w:val="280"/>
          <w:jc w:val="center"/>
        </w:trPr>
        <w:tc>
          <w:tcPr>
            <w:tcW w:w="1790" w:type="dxa"/>
            <w:tcBorders>
              <w:top w:val="single" w:sz="4" w:space="0" w:color="auto"/>
              <w:bottom w:val="single" w:sz="4" w:space="0" w:color="auto"/>
            </w:tcBorders>
          </w:tcPr>
          <w:p w:rsidR="00EC6671" w:rsidRDefault="00BE5888">
            <w:pPr>
              <w:ind w:firstLineChars="0" w:firstLine="0"/>
              <w:rPr>
                <w:i/>
                <w:iCs/>
              </w:rPr>
            </w:pPr>
            <w:r>
              <w:rPr>
                <w:rFonts w:hint="eastAsia"/>
                <w:i/>
                <w:iCs/>
              </w:rPr>
              <w:t>AQI</w:t>
            </w:r>
          </w:p>
        </w:tc>
        <w:tc>
          <w:tcPr>
            <w:tcW w:w="1612" w:type="dxa"/>
            <w:tcBorders>
              <w:top w:val="single" w:sz="4" w:space="0" w:color="auto"/>
              <w:bottom w:val="single" w:sz="4" w:space="0" w:color="auto"/>
            </w:tcBorders>
          </w:tcPr>
          <w:p w:rsidR="00EC6671" w:rsidRDefault="00BE5888">
            <w:pPr>
              <w:ind w:firstLineChars="0" w:firstLine="0"/>
            </w:pPr>
            <w:r>
              <w:rPr>
                <w:rFonts w:hint="eastAsia"/>
              </w:rPr>
              <w:t>-0.0256***</w:t>
            </w:r>
          </w:p>
        </w:tc>
        <w:tc>
          <w:tcPr>
            <w:tcW w:w="1560" w:type="dxa"/>
            <w:tcBorders>
              <w:top w:val="single" w:sz="4" w:space="0" w:color="auto"/>
              <w:bottom w:val="single" w:sz="4" w:space="0" w:color="auto"/>
            </w:tcBorders>
          </w:tcPr>
          <w:p w:rsidR="00EC6671" w:rsidRDefault="00BE5888">
            <w:pPr>
              <w:ind w:firstLineChars="0" w:firstLine="0"/>
            </w:pPr>
            <w:r>
              <w:rPr>
                <w:rFonts w:hint="eastAsia"/>
              </w:rPr>
              <w:t>-0.0156***</w:t>
            </w:r>
          </w:p>
        </w:tc>
        <w:tc>
          <w:tcPr>
            <w:tcW w:w="1417" w:type="dxa"/>
            <w:tcBorders>
              <w:top w:val="single" w:sz="4" w:space="0" w:color="auto"/>
              <w:bottom w:val="single" w:sz="4" w:space="0" w:color="auto"/>
            </w:tcBorders>
          </w:tcPr>
          <w:p w:rsidR="00EC6671" w:rsidRDefault="00EC6671">
            <w:pPr>
              <w:ind w:firstLineChars="0" w:firstLine="0"/>
            </w:pPr>
          </w:p>
        </w:tc>
        <w:tc>
          <w:tcPr>
            <w:tcW w:w="1559" w:type="dxa"/>
            <w:tcBorders>
              <w:top w:val="single" w:sz="4" w:space="0" w:color="auto"/>
              <w:bottom w:val="single" w:sz="4" w:space="0" w:color="auto"/>
            </w:tcBorders>
          </w:tcPr>
          <w:p w:rsidR="00EC6671" w:rsidRDefault="00EC6671">
            <w:pPr>
              <w:ind w:firstLineChars="0" w:firstLine="0"/>
            </w:pPr>
          </w:p>
        </w:tc>
      </w:tr>
      <w:tr w:rsidR="00EC6671">
        <w:trPr>
          <w:trHeight w:val="280"/>
          <w:jc w:val="center"/>
        </w:trPr>
        <w:tc>
          <w:tcPr>
            <w:tcW w:w="3402" w:type="dxa"/>
            <w:gridSpan w:val="2"/>
            <w:tcBorders>
              <w:top w:val="nil"/>
              <w:bottom w:val="single" w:sz="4" w:space="0" w:color="auto"/>
            </w:tcBorders>
          </w:tcPr>
          <w:p w:rsidR="00EC6671" w:rsidRDefault="00BE5888">
            <w:pPr>
              <w:ind w:firstLineChars="0" w:firstLine="0"/>
              <w:rPr>
                <w:i/>
                <w:iCs/>
              </w:rPr>
            </w:pPr>
            <w:r>
              <w:rPr>
                <w:rFonts w:hint="eastAsia"/>
                <w:i/>
                <w:iCs/>
              </w:rPr>
              <w:t xml:space="preserve">Polluted (AQI </w:t>
            </w:r>
            <w:r>
              <w:rPr>
                <w:rFonts w:cs="Times New Roman"/>
                <w:i/>
                <w:iCs/>
              </w:rPr>
              <w:t xml:space="preserve">≥ </w:t>
            </w:r>
            <w:r>
              <w:rPr>
                <w:rFonts w:hint="eastAsia"/>
                <w:i/>
                <w:iCs/>
              </w:rPr>
              <w:t>100)</w:t>
            </w:r>
          </w:p>
        </w:tc>
        <w:tc>
          <w:tcPr>
            <w:tcW w:w="1560" w:type="dxa"/>
            <w:tcBorders>
              <w:top w:val="nil"/>
              <w:bottom w:val="single" w:sz="4" w:space="0" w:color="auto"/>
            </w:tcBorders>
          </w:tcPr>
          <w:p w:rsidR="00EC6671" w:rsidRDefault="00EC6671">
            <w:pPr>
              <w:ind w:firstLineChars="0" w:firstLine="0"/>
            </w:pPr>
          </w:p>
        </w:tc>
        <w:tc>
          <w:tcPr>
            <w:tcW w:w="1417" w:type="dxa"/>
            <w:tcBorders>
              <w:top w:val="nil"/>
              <w:bottom w:val="single" w:sz="4" w:space="0" w:color="auto"/>
            </w:tcBorders>
          </w:tcPr>
          <w:p w:rsidR="00EC6671" w:rsidRDefault="00BE5888">
            <w:pPr>
              <w:ind w:firstLineChars="0" w:firstLine="0"/>
            </w:pPr>
            <w:r>
              <w:rPr>
                <w:rFonts w:hint="eastAsia"/>
              </w:rPr>
              <w:t>-1.2527**</w:t>
            </w:r>
          </w:p>
        </w:tc>
        <w:tc>
          <w:tcPr>
            <w:tcW w:w="1559" w:type="dxa"/>
            <w:tcBorders>
              <w:top w:val="nil"/>
              <w:bottom w:val="single" w:sz="4" w:space="0" w:color="auto"/>
            </w:tcBorders>
          </w:tcPr>
          <w:p w:rsidR="00EC6671" w:rsidRDefault="00EC6671">
            <w:pPr>
              <w:ind w:firstLineChars="0" w:firstLine="0"/>
            </w:pPr>
          </w:p>
        </w:tc>
      </w:tr>
      <w:tr w:rsidR="00EC6671">
        <w:trPr>
          <w:trHeight w:val="280"/>
          <w:jc w:val="center"/>
        </w:trPr>
        <w:tc>
          <w:tcPr>
            <w:tcW w:w="7938" w:type="dxa"/>
            <w:gridSpan w:val="5"/>
            <w:tcBorders>
              <w:top w:val="single" w:sz="4" w:space="0" w:color="auto"/>
            </w:tcBorders>
          </w:tcPr>
          <w:p w:rsidR="00EC6671" w:rsidRDefault="00BE5888">
            <w:pPr>
              <w:ind w:firstLineChars="0" w:firstLine="0"/>
            </w:pPr>
            <w:r>
              <w:rPr>
                <w:rFonts w:hint="eastAsia"/>
              </w:rPr>
              <w:lastRenderedPageBreak/>
              <w:t xml:space="preserve">Default: </w:t>
            </w:r>
            <w:r>
              <w:rPr>
                <w:i/>
                <w:iCs/>
              </w:rPr>
              <w:t>LEVEL (</w:t>
            </w:r>
            <w:r>
              <w:rPr>
                <w:rFonts w:hint="eastAsia"/>
                <w:i/>
                <w:iCs/>
              </w:rPr>
              <w:t>Excellent</w:t>
            </w:r>
            <w:r>
              <w:rPr>
                <w:i/>
                <w:iCs/>
              </w:rPr>
              <w:t>)</w:t>
            </w:r>
          </w:p>
        </w:tc>
      </w:tr>
      <w:tr w:rsidR="00EC6671">
        <w:trPr>
          <w:trHeight w:val="280"/>
          <w:jc w:val="center"/>
        </w:trPr>
        <w:tc>
          <w:tcPr>
            <w:tcW w:w="1790" w:type="dxa"/>
          </w:tcPr>
          <w:p w:rsidR="00EC6671" w:rsidRDefault="00BE5888">
            <w:pPr>
              <w:ind w:firstLineChars="0" w:firstLine="0"/>
              <w:rPr>
                <w:i/>
                <w:iCs/>
              </w:rPr>
            </w:pPr>
            <w:r>
              <w:rPr>
                <w:i/>
                <w:iCs/>
              </w:rPr>
              <w:t>LEVEL (</w:t>
            </w:r>
            <w:r>
              <w:rPr>
                <w:rFonts w:hint="eastAsia"/>
                <w:i/>
                <w:iCs/>
              </w:rPr>
              <w:t>Good</w:t>
            </w:r>
            <w:r>
              <w:rPr>
                <w:i/>
                <w:iCs/>
              </w:rPr>
              <w:t>)</w:t>
            </w:r>
          </w:p>
        </w:tc>
        <w:tc>
          <w:tcPr>
            <w:tcW w:w="1612" w:type="dxa"/>
          </w:tcPr>
          <w:p w:rsidR="00EC6671" w:rsidRDefault="00EC6671">
            <w:pPr>
              <w:ind w:firstLineChars="0" w:firstLine="0"/>
              <w:rPr>
                <w:i/>
                <w:iCs/>
              </w:rPr>
            </w:pPr>
          </w:p>
        </w:tc>
        <w:tc>
          <w:tcPr>
            <w:tcW w:w="1560" w:type="dxa"/>
          </w:tcPr>
          <w:p w:rsidR="00EC6671" w:rsidRDefault="00EC6671">
            <w:pPr>
              <w:ind w:firstLineChars="0" w:firstLine="0"/>
            </w:pPr>
          </w:p>
        </w:tc>
        <w:tc>
          <w:tcPr>
            <w:tcW w:w="1417" w:type="dxa"/>
          </w:tcPr>
          <w:p w:rsidR="00EC6671" w:rsidRDefault="00EC6671">
            <w:pPr>
              <w:ind w:firstLineChars="0" w:firstLine="0"/>
            </w:pPr>
          </w:p>
        </w:tc>
        <w:tc>
          <w:tcPr>
            <w:tcW w:w="1559" w:type="dxa"/>
          </w:tcPr>
          <w:p w:rsidR="00EC6671" w:rsidRDefault="00BE5888">
            <w:pPr>
              <w:ind w:firstLineChars="0" w:firstLine="0"/>
            </w:pPr>
            <w:r>
              <w:rPr>
                <w:rFonts w:hint="eastAsia"/>
              </w:rPr>
              <w:t>n.s.</w:t>
            </w:r>
          </w:p>
        </w:tc>
      </w:tr>
      <w:tr w:rsidR="00EC6671">
        <w:trPr>
          <w:trHeight w:val="280"/>
          <w:jc w:val="center"/>
        </w:trPr>
        <w:tc>
          <w:tcPr>
            <w:tcW w:w="3402" w:type="dxa"/>
            <w:gridSpan w:val="2"/>
          </w:tcPr>
          <w:p w:rsidR="00EC6671" w:rsidRDefault="00BE5888">
            <w:pPr>
              <w:ind w:firstLineChars="0" w:firstLine="0"/>
              <w:rPr>
                <w:i/>
                <w:iCs/>
              </w:rPr>
            </w:pPr>
            <w:r>
              <w:rPr>
                <w:i/>
                <w:iCs/>
              </w:rPr>
              <w:t>LEVEL (</w:t>
            </w:r>
            <w:r>
              <w:rPr>
                <w:rFonts w:hint="eastAsia"/>
                <w:i/>
                <w:iCs/>
              </w:rPr>
              <w:t>Lightly polluted</w:t>
            </w:r>
            <w:r>
              <w:rPr>
                <w:i/>
                <w:iCs/>
              </w:rPr>
              <w:t>)</w:t>
            </w:r>
          </w:p>
        </w:tc>
        <w:tc>
          <w:tcPr>
            <w:tcW w:w="1560" w:type="dxa"/>
          </w:tcPr>
          <w:p w:rsidR="00EC6671" w:rsidRDefault="00EC6671">
            <w:pPr>
              <w:ind w:firstLineChars="0" w:firstLine="0"/>
            </w:pPr>
          </w:p>
        </w:tc>
        <w:tc>
          <w:tcPr>
            <w:tcW w:w="1417" w:type="dxa"/>
          </w:tcPr>
          <w:p w:rsidR="00EC6671" w:rsidRDefault="00EC6671">
            <w:pPr>
              <w:ind w:firstLineChars="0" w:firstLine="0"/>
            </w:pPr>
          </w:p>
        </w:tc>
        <w:tc>
          <w:tcPr>
            <w:tcW w:w="1559" w:type="dxa"/>
          </w:tcPr>
          <w:p w:rsidR="00EC6671" w:rsidRDefault="00BE5888">
            <w:pPr>
              <w:ind w:firstLineChars="0" w:firstLine="0"/>
            </w:pPr>
            <w:r>
              <w:rPr>
                <w:rFonts w:hint="eastAsia"/>
              </w:rPr>
              <w:t>n.s.</w:t>
            </w:r>
          </w:p>
        </w:tc>
      </w:tr>
      <w:tr w:rsidR="00EC6671">
        <w:trPr>
          <w:trHeight w:val="280"/>
          <w:jc w:val="center"/>
        </w:trPr>
        <w:tc>
          <w:tcPr>
            <w:tcW w:w="3402" w:type="dxa"/>
            <w:gridSpan w:val="2"/>
          </w:tcPr>
          <w:p w:rsidR="00EC6671" w:rsidRDefault="00BE5888">
            <w:pPr>
              <w:ind w:firstLineChars="0" w:firstLine="0"/>
              <w:rPr>
                <w:i/>
                <w:iCs/>
              </w:rPr>
            </w:pPr>
            <w:r>
              <w:rPr>
                <w:i/>
                <w:iCs/>
              </w:rPr>
              <w:t>LEVEL (</w:t>
            </w:r>
            <w:r>
              <w:rPr>
                <w:rFonts w:hint="eastAsia"/>
                <w:i/>
                <w:iCs/>
              </w:rPr>
              <w:t>Moderately polluted</w:t>
            </w:r>
            <w:r>
              <w:rPr>
                <w:i/>
                <w:iCs/>
              </w:rPr>
              <w:t>)</w:t>
            </w:r>
          </w:p>
        </w:tc>
        <w:tc>
          <w:tcPr>
            <w:tcW w:w="1560" w:type="dxa"/>
          </w:tcPr>
          <w:p w:rsidR="00EC6671" w:rsidRDefault="00EC6671">
            <w:pPr>
              <w:ind w:firstLineChars="0" w:firstLine="0"/>
            </w:pPr>
          </w:p>
        </w:tc>
        <w:tc>
          <w:tcPr>
            <w:tcW w:w="1417" w:type="dxa"/>
          </w:tcPr>
          <w:p w:rsidR="00EC6671" w:rsidRDefault="00EC6671">
            <w:pPr>
              <w:ind w:firstLineChars="0" w:firstLine="0"/>
            </w:pPr>
          </w:p>
        </w:tc>
        <w:tc>
          <w:tcPr>
            <w:tcW w:w="1559" w:type="dxa"/>
          </w:tcPr>
          <w:p w:rsidR="00EC6671" w:rsidRDefault="00BE5888">
            <w:pPr>
              <w:ind w:firstLineChars="0" w:firstLine="0"/>
            </w:pPr>
            <w:r>
              <w:rPr>
                <w:rFonts w:hint="eastAsia"/>
              </w:rPr>
              <w:t>-2.6905**</w:t>
            </w:r>
          </w:p>
        </w:tc>
      </w:tr>
      <w:tr w:rsidR="00EC6671">
        <w:trPr>
          <w:trHeight w:val="280"/>
          <w:jc w:val="center"/>
        </w:trPr>
        <w:tc>
          <w:tcPr>
            <w:tcW w:w="3402" w:type="dxa"/>
            <w:gridSpan w:val="2"/>
            <w:tcBorders>
              <w:bottom w:val="nil"/>
            </w:tcBorders>
          </w:tcPr>
          <w:p w:rsidR="00EC6671" w:rsidRDefault="00BE5888">
            <w:pPr>
              <w:ind w:firstLineChars="0" w:firstLine="0"/>
              <w:rPr>
                <w:i/>
                <w:iCs/>
              </w:rPr>
            </w:pPr>
            <w:r>
              <w:rPr>
                <w:i/>
                <w:iCs/>
              </w:rPr>
              <w:t>LEVEL (</w:t>
            </w:r>
            <w:r>
              <w:rPr>
                <w:rFonts w:hint="eastAsia"/>
                <w:i/>
                <w:iCs/>
              </w:rPr>
              <w:t>Heavily polluted</w:t>
            </w:r>
            <w:r>
              <w:rPr>
                <w:i/>
                <w:iCs/>
              </w:rPr>
              <w:t>)</w:t>
            </w:r>
          </w:p>
        </w:tc>
        <w:tc>
          <w:tcPr>
            <w:tcW w:w="1560" w:type="dxa"/>
            <w:tcBorders>
              <w:bottom w:val="nil"/>
            </w:tcBorders>
          </w:tcPr>
          <w:p w:rsidR="00EC6671" w:rsidRDefault="00EC6671">
            <w:pPr>
              <w:ind w:firstLineChars="0" w:firstLine="0"/>
            </w:pPr>
          </w:p>
        </w:tc>
        <w:tc>
          <w:tcPr>
            <w:tcW w:w="1417" w:type="dxa"/>
            <w:tcBorders>
              <w:bottom w:val="nil"/>
            </w:tcBorders>
          </w:tcPr>
          <w:p w:rsidR="00EC6671" w:rsidRDefault="00EC6671">
            <w:pPr>
              <w:ind w:firstLineChars="0" w:firstLine="0"/>
            </w:pPr>
          </w:p>
        </w:tc>
        <w:tc>
          <w:tcPr>
            <w:tcW w:w="1559" w:type="dxa"/>
            <w:tcBorders>
              <w:bottom w:val="nil"/>
            </w:tcBorders>
          </w:tcPr>
          <w:p w:rsidR="00EC6671" w:rsidRDefault="00BE5888">
            <w:pPr>
              <w:ind w:firstLineChars="0" w:firstLine="0"/>
            </w:pPr>
            <w:r>
              <w:rPr>
                <w:rFonts w:hint="eastAsia"/>
              </w:rPr>
              <w:t>-4.1251***</w:t>
            </w:r>
          </w:p>
        </w:tc>
      </w:tr>
      <w:tr w:rsidR="00EC6671">
        <w:trPr>
          <w:trHeight w:val="280"/>
          <w:jc w:val="center"/>
        </w:trPr>
        <w:tc>
          <w:tcPr>
            <w:tcW w:w="3402" w:type="dxa"/>
            <w:gridSpan w:val="2"/>
            <w:tcBorders>
              <w:top w:val="nil"/>
              <w:bottom w:val="single" w:sz="4" w:space="0" w:color="auto"/>
            </w:tcBorders>
          </w:tcPr>
          <w:p w:rsidR="00EC6671" w:rsidRDefault="00BE5888">
            <w:pPr>
              <w:ind w:firstLineChars="0" w:firstLine="0"/>
              <w:rPr>
                <w:i/>
                <w:iCs/>
              </w:rPr>
            </w:pPr>
            <w:r>
              <w:rPr>
                <w:i/>
                <w:iCs/>
              </w:rPr>
              <w:t>LEVEL (</w:t>
            </w:r>
            <w:r>
              <w:rPr>
                <w:rFonts w:hint="eastAsia"/>
                <w:i/>
                <w:iCs/>
              </w:rPr>
              <w:t>Severely polluted</w:t>
            </w:r>
            <w:r>
              <w:rPr>
                <w:i/>
                <w:iCs/>
              </w:rPr>
              <w:t>)</w:t>
            </w:r>
          </w:p>
        </w:tc>
        <w:tc>
          <w:tcPr>
            <w:tcW w:w="1560" w:type="dxa"/>
            <w:tcBorders>
              <w:top w:val="nil"/>
              <w:bottom w:val="single" w:sz="4" w:space="0" w:color="auto"/>
            </w:tcBorders>
          </w:tcPr>
          <w:p w:rsidR="00EC6671" w:rsidRDefault="00EC6671">
            <w:pPr>
              <w:ind w:firstLineChars="0" w:firstLine="0"/>
            </w:pPr>
          </w:p>
        </w:tc>
        <w:tc>
          <w:tcPr>
            <w:tcW w:w="1417" w:type="dxa"/>
            <w:tcBorders>
              <w:top w:val="nil"/>
              <w:bottom w:val="single" w:sz="4" w:space="0" w:color="auto"/>
            </w:tcBorders>
          </w:tcPr>
          <w:p w:rsidR="00EC6671" w:rsidRDefault="00EC6671">
            <w:pPr>
              <w:ind w:firstLineChars="0" w:firstLine="0"/>
            </w:pPr>
          </w:p>
        </w:tc>
        <w:tc>
          <w:tcPr>
            <w:tcW w:w="1559" w:type="dxa"/>
            <w:tcBorders>
              <w:top w:val="nil"/>
              <w:bottom w:val="single" w:sz="4" w:space="0" w:color="auto"/>
            </w:tcBorders>
          </w:tcPr>
          <w:p w:rsidR="00EC6671" w:rsidRDefault="00BE5888">
            <w:pPr>
              <w:ind w:firstLineChars="0" w:firstLine="0"/>
            </w:pPr>
            <w:r>
              <w:rPr>
                <w:rFonts w:hint="eastAsia"/>
              </w:rPr>
              <w:t>-7.3558**</w:t>
            </w:r>
          </w:p>
        </w:tc>
      </w:tr>
      <w:tr w:rsidR="00EC6671">
        <w:trPr>
          <w:trHeight w:val="280"/>
          <w:jc w:val="center"/>
        </w:trPr>
        <w:tc>
          <w:tcPr>
            <w:tcW w:w="1790" w:type="dxa"/>
            <w:tcBorders>
              <w:top w:val="nil"/>
            </w:tcBorders>
          </w:tcPr>
          <w:p w:rsidR="00EC6671" w:rsidRDefault="00BE5888">
            <w:pPr>
              <w:ind w:firstLineChars="0" w:firstLine="0"/>
              <w:rPr>
                <w:i/>
                <w:iCs/>
              </w:rPr>
            </w:pPr>
            <w:r>
              <w:rPr>
                <w:rFonts w:hint="eastAsia"/>
                <w:i/>
                <w:iCs/>
              </w:rPr>
              <w:t>Temperature</w:t>
            </w:r>
          </w:p>
        </w:tc>
        <w:tc>
          <w:tcPr>
            <w:tcW w:w="1612" w:type="dxa"/>
            <w:tcBorders>
              <w:top w:val="nil"/>
            </w:tcBorders>
          </w:tcPr>
          <w:p w:rsidR="00EC6671" w:rsidRDefault="00EC6671">
            <w:pPr>
              <w:ind w:firstLineChars="0" w:firstLine="0"/>
            </w:pPr>
          </w:p>
        </w:tc>
        <w:tc>
          <w:tcPr>
            <w:tcW w:w="1560" w:type="dxa"/>
            <w:tcBorders>
              <w:top w:val="nil"/>
            </w:tcBorders>
          </w:tcPr>
          <w:p w:rsidR="00EC6671" w:rsidRDefault="00BE5888">
            <w:pPr>
              <w:ind w:firstLineChars="0" w:firstLine="0"/>
            </w:pPr>
            <w:r>
              <w:rPr>
                <w:rFonts w:hint="eastAsia"/>
              </w:rPr>
              <w:t>0.2984***</w:t>
            </w:r>
          </w:p>
        </w:tc>
        <w:tc>
          <w:tcPr>
            <w:tcW w:w="1417" w:type="dxa"/>
            <w:tcBorders>
              <w:top w:val="nil"/>
            </w:tcBorders>
          </w:tcPr>
          <w:p w:rsidR="00EC6671" w:rsidRDefault="00BE5888">
            <w:pPr>
              <w:ind w:firstLineChars="0" w:firstLine="0"/>
            </w:pPr>
            <w:r>
              <w:rPr>
                <w:rFonts w:hint="eastAsia"/>
              </w:rPr>
              <w:t>0.2969***</w:t>
            </w:r>
          </w:p>
        </w:tc>
        <w:tc>
          <w:tcPr>
            <w:tcW w:w="1559" w:type="dxa"/>
            <w:tcBorders>
              <w:top w:val="nil"/>
            </w:tcBorders>
          </w:tcPr>
          <w:p w:rsidR="00EC6671" w:rsidRDefault="00BE5888">
            <w:pPr>
              <w:ind w:firstLineChars="0" w:firstLine="0"/>
            </w:pPr>
            <w:r>
              <w:rPr>
                <w:rFonts w:hint="eastAsia"/>
              </w:rPr>
              <w:t>0.2970***</w:t>
            </w:r>
          </w:p>
        </w:tc>
      </w:tr>
      <w:tr w:rsidR="00EC6671">
        <w:trPr>
          <w:trHeight w:val="280"/>
          <w:jc w:val="center"/>
        </w:trPr>
        <w:tc>
          <w:tcPr>
            <w:tcW w:w="3402" w:type="dxa"/>
            <w:gridSpan w:val="2"/>
          </w:tcPr>
          <w:p w:rsidR="00EC6671" w:rsidRDefault="00BE5888">
            <w:pPr>
              <w:ind w:firstLineChars="0" w:firstLine="0"/>
              <w:rPr>
                <w:i/>
                <w:iCs/>
              </w:rPr>
            </w:pPr>
            <w:r>
              <w:rPr>
                <w:rFonts w:hint="eastAsia"/>
                <w:i/>
                <w:iCs/>
              </w:rPr>
              <w:t>Temperature^2</w:t>
            </w:r>
          </w:p>
        </w:tc>
        <w:tc>
          <w:tcPr>
            <w:tcW w:w="1560" w:type="dxa"/>
          </w:tcPr>
          <w:p w:rsidR="00EC6671" w:rsidRDefault="00BE5888">
            <w:pPr>
              <w:ind w:firstLineChars="0" w:firstLine="0"/>
            </w:pPr>
            <w:r>
              <w:rPr>
                <w:rFonts w:hint="eastAsia"/>
              </w:rPr>
              <w:t>-0.0083***</w:t>
            </w:r>
          </w:p>
        </w:tc>
        <w:tc>
          <w:tcPr>
            <w:tcW w:w="1417" w:type="dxa"/>
          </w:tcPr>
          <w:p w:rsidR="00EC6671" w:rsidRDefault="00BE5888">
            <w:pPr>
              <w:ind w:firstLineChars="0" w:firstLine="0"/>
            </w:pPr>
            <w:r>
              <w:rPr>
                <w:rFonts w:hint="eastAsia"/>
              </w:rPr>
              <w:t>-0.0083***</w:t>
            </w:r>
          </w:p>
        </w:tc>
        <w:tc>
          <w:tcPr>
            <w:tcW w:w="1559" w:type="dxa"/>
          </w:tcPr>
          <w:p w:rsidR="00EC6671" w:rsidRDefault="00BE5888">
            <w:pPr>
              <w:ind w:firstLineChars="0" w:firstLine="0"/>
            </w:pPr>
            <w:r>
              <w:rPr>
                <w:rFonts w:hint="eastAsia"/>
              </w:rPr>
              <w:t>-0.0085***</w:t>
            </w:r>
          </w:p>
        </w:tc>
      </w:tr>
      <w:tr w:rsidR="00EC6671">
        <w:trPr>
          <w:trHeight w:val="280"/>
          <w:jc w:val="center"/>
        </w:trPr>
        <w:tc>
          <w:tcPr>
            <w:tcW w:w="1790" w:type="dxa"/>
          </w:tcPr>
          <w:p w:rsidR="00EC6671" w:rsidRDefault="00BE5888">
            <w:pPr>
              <w:ind w:firstLineChars="0" w:firstLine="0"/>
              <w:rPr>
                <w:i/>
                <w:iCs/>
              </w:rPr>
            </w:pPr>
            <w:r>
              <w:rPr>
                <w:rFonts w:hint="eastAsia"/>
                <w:i/>
                <w:iCs/>
              </w:rPr>
              <w:t>Humid</w:t>
            </w:r>
          </w:p>
        </w:tc>
        <w:tc>
          <w:tcPr>
            <w:tcW w:w="1612" w:type="dxa"/>
          </w:tcPr>
          <w:p w:rsidR="00EC6671" w:rsidRDefault="00EC6671">
            <w:pPr>
              <w:ind w:firstLineChars="0" w:firstLine="0"/>
            </w:pPr>
          </w:p>
        </w:tc>
        <w:tc>
          <w:tcPr>
            <w:tcW w:w="1560" w:type="dxa"/>
          </w:tcPr>
          <w:p w:rsidR="00EC6671" w:rsidRDefault="00BE5888">
            <w:pPr>
              <w:ind w:firstLineChars="0" w:firstLine="0"/>
            </w:pPr>
            <w:r>
              <w:rPr>
                <w:rFonts w:hint="eastAsia"/>
              </w:rPr>
              <w:t>-0.0239*</w:t>
            </w:r>
          </w:p>
        </w:tc>
        <w:tc>
          <w:tcPr>
            <w:tcW w:w="1417" w:type="dxa"/>
          </w:tcPr>
          <w:p w:rsidR="00EC6671" w:rsidRDefault="00BE5888">
            <w:pPr>
              <w:ind w:firstLineChars="0" w:firstLine="0"/>
            </w:pPr>
            <w:r>
              <w:rPr>
                <w:rFonts w:hint="eastAsia"/>
              </w:rPr>
              <w:t>-0.0208*</w:t>
            </w:r>
          </w:p>
        </w:tc>
        <w:tc>
          <w:tcPr>
            <w:tcW w:w="1559" w:type="dxa"/>
          </w:tcPr>
          <w:p w:rsidR="00EC6671" w:rsidRDefault="00BE5888">
            <w:pPr>
              <w:ind w:firstLineChars="0" w:firstLine="0"/>
            </w:pPr>
            <w:r>
              <w:rPr>
                <w:rFonts w:hint="eastAsia"/>
              </w:rPr>
              <w:t>n.s.</w:t>
            </w:r>
          </w:p>
        </w:tc>
      </w:tr>
      <w:tr w:rsidR="00EC6671">
        <w:trPr>
          <w:trHeight w:val="280"/>
          <w:jc w:val="center"/>
        </w:trPr>
        <w:tc>
          <w:tcPr>
            <w:tcW w:w="1790" w:type="dxa"/>
          </w:tcPr>
          <w:p w:rsidR="00EC6671" w:rsidRDefault="00BE5888">
            <w:pPr>
              <w:ind w:firstLineChars="0" w:firstLine="0"/>
              <w:rPr>
                <w:i/>
                <w:iCs/>
              </w:rPr>
            </w:pPr>
            <w:r>
              <w:rPr>
                <w:rFonts w:hint="eastAsia"/>
                <w:i/>
                <w:iCs/>
              </w:rPr>
              <w:t>Wind</w:t>
            </w:r>
          </w:p>
        </w:tc>
        <w:tc>
          <w:tcPr>
            <w:tcW w:w="1612" w:type="dxa"/>
          </w:tcPr>
          <w:p w:rsidR="00EC6671" w:rsidRDefault="00EC6671">
            <w:pPr>
              <w:ind w:firstLineChars="0" w:firstLine="0"/>
            </w:pPr>
          </w:p>
        </w:tc>
        <w:tc>
          <w:tcPr>
            <w:tcW w:w="1560" w:type="dxa"/>
          </w:tcPr>
          <w:p w:rsidR="00EC6671" w:rsidRDefault="00BE5888">
            <w:pPr>
              <w:ind w:firstLineChars="0" w:firstLine="0"/>
            </w:pPr>
            <w:r>
              <w:rPr>
                <w:rFonts w:hint="eastAsia"/>
              </w:rPr>
              <w:t>n.s.</w:t>
            </w:r>
          </w:p>
        </w:tc>
        <w:tc>
          <w:tcPr>
            <w:tcW w:w="1417" w:type="dxa"/>
          </w:tcPr>
          <w:p w:rsidR="00EC6671" w:rsidRDefault="00BE5888">
            <w:pPr>
              <w:ind w:firstLineChars="0" w:firstLine="0"/>
            </w:pPr>
            <w:r>
              <w:rPr>
                <w:rFonts w:hint="eastAsia"/>
              </w:rPr>
              <w:t>n.s.</w:t>
            </w:r>
          </w:p>
        </w:tc>
        <w:tc>
          <w:tcPr>
            <w:tcW w:w="1559" w:type="dxa"/>
          </w:tcPr>
          <w:p w:rsidR="00EC6671" w:rsidRDefault="00BE5888">
            <w:pPr>
              <w:ind w:firstLineChars="0" w:firstLine="0"/>
            </w:pPr>
            <w:r>
              <w:rPr>
                <w:rFonts w:hint="eastAsia"/>
              </w:rPr>
              <w:t>n.s.</w:t>
            </w:r>
          </w:p>
        </w:tc>
      </w:tr>
      <w:tr w:rsidR="00EC6671">
        <w:trPr>
          <w:trHeight w:val="280"/>
          <w:jc w:val="center"/>
        </w:trPr>
        <w:tc>
          <w:tcPr>
            <w:tcW w:w="1790" w:type="dxa"/>
            <w:tcBorders>
              <w:bottom w:val="nil"/>
            </w:tcBorders>
          </w:tcPr>
          <w:p w:rsidR="00EC6671" w:rsidRDefault="00BE5888">
            <w:pPr>
              <w:ind w:firstLineChars="0" w:firstLine="0"/>
              <w:rPr>
                <w:i/>
                <w:iCs/>
              </w:rPr>
            </w:pPr>
            <w:r>
              <w:rPr>
                <w:rFonts w:hint="eastAsia"/>
                <w:i/>
                <w:iCs/>
              </w:rPr>
              <w:t>Rain</w:t>
            </w:r>
          </w:p>
        </w:tc>
        <w:tc>
          <w:tcPr>
            <w:tcW w:w="1612" w:type="dxa"/>
            <w:tcBorders>
              <w:bottom w:val="nil"/>
            </w:tcBorders>
          </w:tcPr>
          <w:p w:rsidR="00EC6671" w:rsidRDefault="00EC6671">
            <w:pPr>
              <w:ind w:firstLineChars="0" w:firstLine="0"/>
            </w:pPr>
          </w:p>
        </w:tc>
        <w:tc>
          <w:tcPr>
            <w:tcW w:w="1560" w:type="dxa"/>
            <w:tcBorders>
              <w:bottom w:val="nil"/>
            </w:tcBorders>
          </w:tcPr>
          <w:p w:rsidR="00EC6671" w:rsidRDefault="00BE5888">
            <w:pPr>
              <w:ind w:firstLineChars="0" w:firstLine="0"/>
            </w:pPr>
            <w:r>
              <w:rPr>
                <w:rFonts w:hint="eastAsia"/>
              </w:rPr>
              <w:t>n.s.</w:t>
            </w:r>
          </w:p>
        </w:tc>
        <w:tc>
          <w:tcPr>
            <w:tcW w:w="1417" w:type="dxa"/>
            <w:tcBorders>
              <w:bottom w:val="nil"/>
            </w:tcBorders>
          </w:tcPr>
          <w:p w:rsidR="00EC6671" w:rsidRDefault="00BE5888">
            <w:pPr>
              <w:ind w:firstLineChars="0" w:firstLine="0"/>
            </w:pPr>
            <w:r>
              <w:rPr>
                <w:rFonts w:hint="eastAsia"/>
              </w:rPr>
              <w:t>n.s.</w:t>
            </w:r>
          </w:p>
        </w:tc>
        <w:tc>
          <w:tcPr>
            <w:tcW w:w="1559" w:type="dxa"/>
            <w:tcBorders>
              <w:bottom w:val="nil"/>
            </w:tcBorders>
          </w:tcPr>
          <w:p w:rsidR="00EC6671" w:rsidRDefault="00BE5888">
            <w:pPr>
              <w:ind w:firstLineChars="0" w:firstLine="0"/>
            </w:pPr>
            <w:r>
              <w:rPr>
                <w:rFonts w:hint="eastAsia"/>
              </w:rPr>
              <w:t>n.s.</w:t>
            </w:r>
          </w:p>
        </w:tc>
      </w:tr>
      <w:tr w:rsidR="00EC6671">
        <w:trPr>
          <w:trHeight w:val="280"/>
          <w:jc w:val="center"/>
        </w:trPr>
        <w:tc>
          <w:tcPr>
            <w:tcW w:w="1790" w:type="dxa"/>
            <w:tcBorders>
              <w:top w:val="nil"/>
              <w:bottom w:val="single" w:sz="4" w:space="0" w:color="auto"/>
            </w:tcBorders>
          </w:tcPr>
          <w:p w:rsidR="00EC6671" w:rsidRDefault="00BE5888">
            <w:pPr>
              <w:ind w:firstLineChars="0" w:firstLine="0"/>
              <w:rPr>
                <w:i/>
                <w:iCs/>
              </w:rPr>
            </w:pPr>
            <w:r>
              <w:rPr>
                <w:rFonts w:hint="eastAsia"/>
                <w:i/>
                <w:iCs/>
              </w:rPr>
              <w:t>Cloud</w:t>
            </w:r>
          </w:p>
        </w:tc>
        <w:tc>
          <w:tcPr>
            <w:tcW w:w="1612" w:type="dxa"/>
            <w:tcBorders>
              <w:top w:val="nil"/>
              <w:bottom w:val="single" w:sz="4" w:space="0" w:color="auto"/>
            </w:tcBorders>
          </w:tcPr>
          <w:p w:rsidR="00EC6671" w:rsidRDefault="00EC6671">
            <w:pPr>
              <w:ind w:firstLineChars="0" w:firstLine="0"/>
            </w:pPr>
          </w:p>
        </w:tc>
        <w:tc>
          <w:tcPr>
            <w:tcW w:w="1560" w:type="dxa"/>
            <w:tcBorders>
              <w:top w:val="nil"/>
              <w:bottom w:val="single" w:sz="4" w:space="0" w:color="auto"/>
            </w:tcBorders>
          </w:tcPr>
          <w:p w:rsidR="00EC6671" w:rsidRDefault="00BE5888">
            <w:pPr>
              <w:ind w:firstLineChars="0" w:firstLine="0"/>
            </w:pPr>
            <w:r>
              <w:rPr>
                <w:rFonts w:hint="eastAsia"/>
              </w:rPr>
              <w:t>-0.0167**</w:t>
            </w:r>
          </w:p>
        </w:tc>
        <w:tc>
          <w:tcPr>
            <w:tcW w:w="1417" w:type="dxa"/>
            <w:tcBorders>
              <w:top w:val="nil"/>
              <w:bottom w:val="single" w:sz="4" w:space="0" w:color="auto"/>
            </w:tcBorders>
          </w:tcPr>
          <w:p w:rsidR="00EC6671" w:rsidRDefault="00BE5888">
            <w:pPr>
              <w:ind w:firstLineChars="0" w:firstLine="0"/>
            </w:pPr>
            <w:r>
              <w:rPr>
                <w:rFonts w:hint="eastAsia"/>
              </w:rPr>
              <w:t>-0.0157**</w:t>
            </w:r>
          </w:p>
        </w:tc>
        <w:tc>
          <w:tcPr>
            <w:tcW w:w="1559" w:type="dxa"/>
            <w:tcBorders>
              <w:top w:val="nil"/>
              <w:bottom w:val="single" w:sz="4" w:space="0" w:color="auto"/>
            </w:tcBorders>
          </w:tcPr>
          <w:p w:rsidR="00EC6671" w:rsidRDefault="00BE5888">
            <w:pPr>
              <w:ind w:firstLineChars="0" w:firstLine="0"/>
            </w:pPr>
            <w:r>
              <w:rPr>
                <w:rFonts w:hint="eastAsia"/>
              </w:rPr>
              <w:t>-0.0159**</w:t>
            </w:r>
          </w:p>
        </w:tc>
      </w:tr>
      <w:tr w:rsidR="00EC6671">
        <w:trPr>
          <w:trHeight w:val="280"/>
          <w:jc w:val="center"/>
        </w:trPr>
        <w:tc>
          <w:tcPr>
            <w:tcW w:w="1790" w:type="dxa"/>
            <w:tcBorders>
              <w:top w:val="single" w:sz="4" w:space="0" w:color="auto"/>
              <w:bottom w:val="nil"/>
            </w:tcBorders>
          </w:tcPr>
          <w:p w:rsidR="00EC6671" w:rsidRDefault="00BE5888">
            <w:pPr>
              <w:ind w:firstLineChars="0" w:firstLine="0"/>
              <w:rPr>
                <w:i/>
                <w:iCs/>
              </w:rPr>
            </w:pPr>
            <w:r>
              <w:rPr>
                <w:i/>
                <w:iCs/>
              </w:rPr>
              <w:t>Holiday</w:t>
            </w:r>
          </w:p>
        </w:tc>
        <w:tc>
          <w:tcPr>
            <w:tcW w:w="1612" w:type="dxa"/>
            <w:tcBorders>
              <w:top w:val="single" w:sz="4" w:space="0" w:color="auto"/>
              <w:bottom w:val="nil"/>
            </w:tcBorders>
          </w:tcPr>
          <w:p w:rsidR="00EC6671" w:rsidRDefault="00EC6671">
            <w:pPr>
              <w:ind w:firstLineChars="0" w:firstLine="0"/>
            </w:pPr>
          </w:p>
        </w:tc>
        <w:tc>
          <w:tcPr>
            <w:tcW w:w="1560" w:type="dxa"/>
            <w:tcBorders>
              <w:top w:val="single" w:sz="4" w:space="0" w:color="auto"/>
              <w:bottom w:val="nil"/>
            </w:tcBorders>
          </w:tcPr>
          <w:p w:rsidR="00EC6671" w:rsidRDefault="00BE5888">
            <w:pPr>
              <w:ind w:firstLineChars="0" w:firstLine="0"/>
            </w:pPr>
            <w:r>
              <w:rPr>
                <w:rFonts w:hint="eastAsia"/>
              </w:rPr>
              <w:t>n</w:t>
            </w:r>
            <w:r>
              <w:t>.s.</w:t>
            </w:r>
          </w:p>
        </w:tc>
        <w:tc>
          <w:tcPr>
            <w:tcW w:w="1417" w:type="dxa"/>
            <w:tcBorders>
              <w:top w:val="single" w:sz="4" w:space="0" w:color="auto"/>
              <w:bottom w:val="nil"/>
            </w:tcBorders>
          </w:tcPr>
          <w:p w:rsidR="00EC6671" w:rsidRDefault="00BE5888">
            <w:pPr>
              <w:ind w:firstLineChars="0" w:firstLine="0"/>
            </w:pPr>
            <w:r>
              <w:rPr>
                <w:rFonts w:hint="eastAsia"/>
              </w:rPr>
              <w:t>n</w:t>
            </w:r>
            <w:r>
              <w:t>.s.</w:t>
            </w:r>
          </w:p>
        </w:tc>
        <w:tc>
          <w:tcPr>
            <w:tcW w:w="1559" w:type="dxa"/>
            <w:tcBorders>
              <w:top w:val="single" w:sz="4" w:space="0" w:color="auto"/>
              <w:bottom w:val="nil"/>
            </w:tcBorders>
          </w:tcPr>
          <w:p w:rsidR="00EC6671" w:rsidRDefault="00BE5888">
            <w:pPr>
              <w:ind w:firstLineChars="0" w:firstLine="0"/>
            </w:pPr>
            <w:r>
              <w:rPr>
                <w:rFonts w:hint="eastAsia"/>
              </w:rPr>
              <w:t>n</w:t>
            </w:r>
            <w:r>
              <w:t>.s.</w:t>
            </w:r>
          </w:p>
        </w:tc>
      </w:tr>
      <w:tr w:rsidR="00EC6671">
        <w:trPr>
          <w:trHeight w:val="280"/>
          <w:jc w:val="center"/>
        </w:trPr>
        <w:tc>
          <w:tcPr>
            <w:tcW w:w="1790" w:type="dxa"/>
            <w:tcBorders>
              <w:top w:val="single" w:sz="4" w:space="0" w:color="auto"/>
            </w:tcBorders>
          </w:tcPr>
          <w:p w:rsidR="00EC6671" w:rsidRDefault="00BE5888">
            <w:pPr>
              <w:ind w:firstLineChars="0" w:firstLine="0"/>
            </w:pPr>
            <w:r>
              <w:rPr>
                <w:rFonts w:hint="eastAsia"/>
              </w:rPr>
              <w:t>YEAR</w:t>
            </w:r>
          </w:p>
        </w:tc>
        <w:tc>
          <w:tcPr>
            <w:tcW w:w="1612" w:type="dxa"/>
            <w:tcBorders>
              <w:top w:val="single" w:sz="4" w:space="0" w:color="auto"/>
            </w:tcBorders>
          </w:tcPr>
          <w:p w:rsidR="00EC6671" w:rsidRDefault="00BE5888">
            <w:pPr>
              <w:ind w:firstLineChars="0" w:firstLine="0"/>
            </w:pPr>
            <w:r>
              <w:rPr>
                <w:rFonts w:hint="eastAsia"/>
              </w:rPr>
              <w:t>NO</w:t>
            </w:r>
          </w:p>
        </w:tc>
        <w:tc>
          <w:tcPr>
            <w:tcW w:w="1560" w:type="dxa"/>
            <w:tcBorders>
              <w:top w:val="single" w:sz="4" w:space="0" w:color="auto"/>
            </w:tcBorders>
          </w:tcPr>
          <w:p w:rsidR="00EC6671" w:rsidRDefault="00BE5888">
            <w:pPr>
              <w:ind w:firstLineChars="0" w:firstLine="0"/>
            </w:pPr>
            <w:r>
              <w:rPr>
                <w:rFonts w:hint="eastAsia"/>
              </w:rPr>
              <w:t>YES</w:t>
            </w:r>
          </w:p>
        </w:tc>
        <w:tc>
          <w:tcPr>
            <w:tcW w:w="1417" w:type="dxa"/>
            <w:tcBorders>
              <w:top w:val="single" w:sz="4" w:space="0" w:color="auto"/>
            </w:tcBorders>
          </w:tcPr>
          <w:p w:rsidR="00EC6671" w:rsidRDefault="00BE5888">
            <w:pPr>
              <w:ind w:firstLineChars="0" w:firstLine="0"/>
            </w:pPr>
            <w:r>
              <w:rPr>
                <w:rFonts w:hint="eastAsia"/>
              </w:rPr>
              <w:t>YES</w:t>
            </w:r>
          </w:p>
        </w:tc>
        <w:tc>
          <w:tcPr>
            <w:tcW w:w="1559" w:type="dxa"/>
            <w:tcBorders>
              <w:top w:val="single" w:sz="4" w:space="0" w:color="auto"/>
            </w:tcBorders>
          </w:tcPr>
          <w:p w:rsidR="00EC6671" w:rsidRDefault="00BE5888">
            <w:pPr>
              <w:ind w:firstLineChars="0" w:firstLine="0"/>
            </w:pPr>
            <w:r>
              <w:rPr>
                <w:rFonts w:hint="eastAsia"/>
              </w:rPr>
              <w:t>YES</w:t>
            </w:r>
          </w:p>
        </w:tc>
      </w:tr>
      <w:tr w:rsidR="00EC6671">
        <w:trPr>
          <w:trHeight w:val="280"/>
          <w:jc w:val="center"/>
        </w:trPr>
        <w:tc>
          <w:tcPr>
            <w:tcW w:w="1790" w:type="dxa"/>
            <w:tcBorders>
              <w:bottom w:val="nil"/>
            </w:tcBorders>
          </w:tcPr>
          <w:p w:rsidR="00EC6671" w:rsidRDefault="00BE5888">
            <w:pPr>
              <w:ind w:firstLineChars="0" w:firstLine="0"/>
            </w:pPr>
            <w:r>
              <w:rPr>
                <w:rFonts w:hint="eastAsia"/>
              </w:rPr>
              <w:t>MONTH</w:t>
            </w:r>
          </w:p>
        </w:tc>
        <w:tc>
          <w:tcPr>
            <w:tcW w:w="1612" w:type="dxa"/>
            <w:tcBorders>
              <w:bottom w:val="nil"/>
            </w:tcBorders>
          </w:tcPr>
          <w:p w:rsidR="00EC6671" w:rsidRDefault="00BE5888">
            <w:pPr>
              <w:ind w:firstLineChars="0" w:firstLine="0"/>
            </w:pPr>
            <w:r>
              <w:rPr>
                <w:rFonts w:hint="eastAsia"/>
              </w:rPr>
              <w:t>NO</w:t>
            </w:r>
          </w:p>
        </w:tc>
        <w:tc>
          <w:tcPr>
            <w:tcW w:w="1560" w:type="dxa"/>
            <w:tcBorders>
              <w:bottom w:val="nil"/>
            </w:tcBorders>
          </w:tcPr>
          <w:p w:rsidR="00EC6671" w:rsidRDefault="00BE5888">
            <w:pPr>
              <w:ind w:firstLineChars="0" w:firstLine="0"/>
            </w:pPr>
            <w:r>
              <w:rPr>
                <w:rFonts w:hint="eastAsia"/>
              </w:rPr>
              <w:t>YES</w:t>
            </w:r>
          </w:p>
        </w:tc>
        <w:tc>
          <w:tcPr>
            <w:tcW w:w="1417" w:type="dxa"/>
            <w:tcBorders>
              <w:bottom w:val="nil"/>
            </w:tcBorders>
          </w:tcPr>
          <w:p w:rsidR="00EC6671" w:rsidRDefault="00BE5888">
            <w:pPr>
              <w:ind w:firstLineChars="0" w:firstLine="0"/>
            </w:pPr>
            <w:r>
              <w:rPr>
                <w:rFonts w:hint="eastAsia"/>
              </w:rPr>
              <w:t>YES</w:t>
            </w:r>
          </w:p>
        </w:tc>
        <w:tc>
          <w:tcPr>
            <w:tcW w:w="1559" w:type="dxa"/>
            <w:tcBorders>
              <w:bottom w:val="nil"/>
            </w:tcBorders>
          </w:tcPr>
          <w:p w:rsidR="00EC6671" w:rsidRDefault="00BE5888">
            <w:pPr>
              <w:ind w:firstLineChars="0" w:firstLine="0"/>
            </w:pPr>
            <w:r>
              <w:rPr>
                <w:rFonts w:hint="eastAsia"/>
              </w:rPr>
              <w:t>YES</w:t>
            </w:r>
          </w:p>
        </w:tc>
      </w:tr>
      <w:tr w:rsidR="00EC6671">
        <w:trPr>
          <w:trHeight w:val="280"/>
          <w:jc w:val="center"/>
        </w:trPr>
        <w:tc>
          <w:tcPr>
            <w:tcW w:w="1790" w:type="dxa"/>
            <w:tcBorders>
              <w:top w:val="nil"/>
              <w:bottom w:val="single" w:sz="4" w:space="0" w:color="auto"/>
            </w:tcBorders>
          </w:tcPr>
          <w:p w:rsidR="00EC6671" w:rsidRDefault="00BE5888">
            <w:pPr>
              <w:ind w:firstLineChars="0" w:firstLine="0"/>
            </w:pPr>
            <w:r>
              <w:rPr>
                <w:rFonts w:hint="eastAsia"/>
              </w:rPr>
              <w:t>DESTINATION</w:t>
            </w:r>
          </w:p>
        </w:tc>
        <w:tc>
          <w:tcPr>
            <w:tcW w:w="1612" w:type="dxa"/>
            <w:tcBorders>
              <w:top w:val="nil"/>
              <w:bottom w:val="single" w:sz="4" w:space="0" w:color="auto"/>
            </w:tcBorders>
          </w:tcPr>
          <w:p w:rsidR="00EC6671" w:rsidRDefault="00BE5888">
            <w:pPr>
              <w:ind w:firstLineChars="0" w:firstLine="0"/>
            </w:pPr>
            <w:r>
              <w:rPr>
                <w:rFonts w:hint="eastAsia"/>
              </w:rPr>
              <w:t>NO</w:t>
            </w:r>
          </w:p>
        </w:tc>
        <w:tc>
          <w:tcPr>
            <w:tcW w:w="1560" w:type="dxa"/>
            <w:tcBorders>
              <w:top w:val="nil"/>
              <w:bottom w:val="single" w:sz="4" w:space="0" w:color="auto"/>
            </w:tcBorders>
          </w:tcPr>
          <w:p w:rsidR="00EC6671" w:rsidRDefault="00BE5888">
            <w:pPr>
              <w:ind w:firstLineChars="0" w:firstLine="0"/>
            </w:pPr>
            <w:r>
              <w:rPr>
                <w:rFonts w:hint="eastAsia"/>
              </w:rPr>
              <w:t>YES</w:t>
            </w:r>
          </w:p>
        </w:tc>
        <w:tc>
          <w:tcPr>
            <w:tcW w:w="1417" w:type="dxa"/>
            <w:tcBorders>
              <w:top w:val="nil"/>
              <w:bottom w:val="single" w:sz="4" w:space="0" w:color="auto"/>
            </w:tcBorders>
          </w:tcPr>
          <w:p w:rsidR="00EC6671" w:rsidRDefault="00BE5888">
            <w:pPr>
              <w:ind w:firstLineChars="0" w:firstLine="0"/>
            </w:pPr>
            <w:r>
              <w:rPr>
                <w:rFonts w:hint="eastAsia"/>
              </w:rPr>
              <w:t>YES</w:t>
            </w:r>
          </w:p>
        </w:tc>
        <w:tc>
          <w:tcPr>
            <w:tcW w:w="1559" w:type="dxa"/>
            <w:tcBorders>
              <w:top w:val="nil"/>
              <w:bottom w:val="single" w:sz="4" w:space="0" w:color="auto"/>
            </w:tcBorders>
          </w:tcPr>
          <w:p w:rsidR="00EC6671" w:rsidRDefault="00BE5888">
            <w:pPr>
              <w:ind w:firstLineChars="0" w:firstLine="0"/>
            </w:pPr>
            <w:r>
              <w:rPr>
                <w:rFonts w:hint="eastAsia"/>
              </w:rPr>
              <w:t>YES</w:t>
            </w:r>
          </w:p>
        </w:tc>
      </w:tr>
      <w:tr w:rsidR="00EC6671">
        <w:trPr>
          <w:trHeight w:val="280"/>
          <w:jc w:val="center"/>
        </w:trPr>
        <w:tc>
          <w:tcPr>
            <w:tcW w:w="1790" w:type="dxa"/>
            <w:tcBorders>
              <w:top w:val="single" w:sz="4" w:space="0" w:color="auto"/>
            </w:tcBorders>
          </w:tcPr>
          <w:p w:rsidR="00EC6671" w:rsidRDefault="00BE5888">
            <w:pPr>
              <w:ind w:firstLineChars="0" w:firstLine="0"/>
            </w:pPr>
            <w:r>
              <w:rPr>
                <w:rFonts w:hint="eastAsia"/>
              </w:rPr>
              <w:t>R^2</w:t>
            </w:r>
          </w:p>
        </w:tc>
        <w:tc>
          <w:tcPr>
            <w:tcW w:w="1612" w:type="dxa"/>
            <w:tcBorders>
              <w:top w:val="single" w:sz="4" w:space="0" w:color="auto"/>
            </w:tcBorders>
          </w:tcPr>
          <w:p w:rsidR="00EC6671" w:rsidRDefault="00BE5888">
            <w:pPr>
              <w:ind w:firstLineChars="0" w:firstLine="0"/>
            </w:pPr>
            <w:r>
              <w:rPr>
                <w:rFonts w:hint="eastAsia"/>
              </w:rPr>
              <w:t>0.0008</w:t>
            </w:r>
          </w:p>
        </w:tc>
        <w:tc>
          <w:tcPr>
            <w:tcW w:w="1560" w:type="dxa"/>
            <w:tcBorders>
              <w:top w:val="single" w:sz="4" w:space="0" w:color="auto"/>
            </w:tcBorders>
          </w:tcPr>
          <w:p w:rsidR="00EC6671" w:rsidRDefault="00BE5888">
            <w:pPr>
              <w:ind w:firstLineChars="0" w:firstLine="0"/>
            </w:pPr>
            <w:r>
              <w:rPr>
                <w:rFonts w:hint="eastAsia"/>
              </w:rPr>
              <w:t>0.2330</w:t>
            </w:r>
          </w:p>
        </w:tc>
        <w:tc>
          <w:tcPr>
            <w:tcW w:w="1417" w:type="dxa"/>
            <w:tcBorders>
              <w:top w:val="single" w:sz="4" w:space="0" w:color="auto"/>
            </w:tcBorders>
          </w:tcPr>
          <w:p w:rsidR="00EC6671" w:rsidRDefault="00BE5888">
            <w:pPr>
              <w:ind w:firstLineChars="0" w:firstLine="0"/>
            </w:pPr>
            <w:r>
              <w:rPr>
                <w:rFonts w:hint="eastAsia"/>
              </w:rPr>
              <w:t>0.2329</w:t>
            </w:r>
          </w:p>
        </w:tc>
        <w:tc>
          <w:tcPr>
            <w:tcW w:w="1559" w:type="dxa"/>
            <w:tcBorders>
              <w:top w:val="single" w:sz="4" w:space="0" w:color="auto"/>
            </w:tcBorders>
          </w:tcPr>
          <w:p w:rsidR="00EC6671" w:rsidRDefault="00BE5888">
            <w:pPr>
              <w:ind w:firstLineChars="0" w:firstLine="0"/>
            </w:pPr>
            <w:r>
              <w:rPr>
                <w:rFonts w:hint="eastAsia"/>
              </w:rPr>
              <w:t>0.2330</w:t>
            </w:r>
          </w:p>
        </w:tc>
      </w:tr>
    </w:tbl>
    <w:p w:rsidR="00EC6671" w:rsidRDefault="00BE5888">
      <w:pPr>
        <w:ind w:firstLineChars="0" w:firstLine="420"/>
        <w:rPr>
          <w:sz w:val="21"/>
          <w:szCs w:val="18"/>
        </w:rPr>
      </w:pPr>
      <w:bookmarkStart w:id="20" w:name="OLE_LINK3"/>
      <w:r>
        <w:rPr>
          <w:sz w:val="21"/>
          <w:szCs w:val="18"/>
        </w:rPr>
        <w:t>Note: *p &lt; 0.1, **p &lt; 0.05, ***p &lt; 0.01</w:t>
      </w:r>
    </w:p>
    <w:bookmarkEnd w:id="20"/>
    <w:p w:rsidR="00EC6671" w:rsidRDefault="00EC6671">
      <w:pPr>
        <w:ind w:firstLine="480"/>
      </w:pPr>
    </w:p>
    <w:p w:rsidR="00EC6671" w:rsidRDefault="00BE5888">
      <w:pPr>
        <w:pStyle w:val="2"/>
      </w:pPr>
      <w:r>
        <w:rPr>
          <w:rFonts w:hint="eastAsia"/>
        </w:rPr>
        <w:t>5.3</w:t>
      </w:r>
      <w:r>
        <w:t xml:space="preserve"> </w:t>
      </w:r>
      <w:r>
        <w:rPr>
          <w:rFonts w:hint="eastAsia"/>
        </w:rPr>
        <w:t>S</w:t>
      </w:r>
      <w:r>
        <w:t>election Bias</w:t>
      </w:r>
    </w:p>
    <w:p w:rsidR="00EC6671" w:rsidRDefault="00BE5888">
      <w:pPr>
        <w:ind w:firstLine="480"/>
      </w:pPr>
      <w:bookmarkStart w:id="21" w:name="OLE_LINK1"/>
      <w:r>
        <w:t>Since we were dealing with an online population, our sample</w:t>
      </w:r>
      <w:r w:rsidR="00DA7D33">
        <w:rPr>
          <w:rFonts w:hint="eastAsia"/>
        </w:rPr>
        <w:t>s</w:t>
      </w:r>
      <w:r>
        <w:t xml:space="preserve"> may suffer from self-</w:t>
      </w:r>
      <w:bookmarkStart w:id="22" w:name="OLE_LINK4"/>
      <w:r>
        <w:t>selection bias</w:t>
      </w:r>
      <w:bookmarkEnd w:id="22"/>
      <w:r>
        <w:t xml:space="preserve"> </w:t>
      </w:r>
      <w:sdt>
        <w:sdtPr>
          <w:alias w:val="Don't edit this field"/>
          <w:tag w:val="CitaviPlaceholder#b4f7364b-09c6-48dc-9b21-0d412ce087b5"/>
          <w:id w:val="-1963102296"/>
          <w:placeholder>
            <w:docPart w:val="DefaultPlaceholder_-1854013440"/>
          </w:placeholder>
        </w:sdtPr>
        <w:sdtContent>
          <w:r w:rsidR="004B2E48">
            <w:fldChar w:fldCharType="begin"/>
          </w:r>
          <w:r w:rsidR="007E192A">
            <w:instrText>ADDIN CitaviPlaceholder{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cclxue1xcZjNcXGZuaWxcXGZjaGFyc2V0MCBNaWNyb3NvZnQgWWFIZWkgVUk7fX17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clxuXFxzc2VtaWhpZGRlblxcc3ByaW9yaXR5MCBEZWZhdWx0IFBhcmFncmFwaCBGb250O319e1xcKlxccnNpZHRibFxccnNpZDEwOTc2MDYyfXtcXCpcXGdlbmVyYXRvciBBc3Bvc2UuV29yZHMgZm9yIC5ORVQgMTEuMTEuMC4w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yMDUy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HJcblxcZGdtYXJnaW5cXHBnYnJkcmhlYWRcXHBnYnJkcmZvb3R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IEpvdXJuYWwgb2YgTWFya2V0aW5nIFJlc2VhcmNoIDAuMDowMDIyMjQzNzE5ODgxMTEzfX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XGxzZHNlbWloaWRkZW4xXFxsc2R1bmhpZGV1c2VkMVxcbHNkcWZvcm1hdDEgaGVhZGluZyAzXHJcbj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cbHNkc2VtaWhpZGRlbjFcXGxzZHVuaGlkZXVzZWQxXFxsc2RxZm9ybWF0MSBoZWFkaW5nIDhcclxu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cbHNkcWZvcm1hdDFcXGxzZHByaW9yaXR5MSBObyBTcGFjaW5nXHJcbj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XGxzZHByaW9yaXR5NjggTWVkaXVtIEdyaWQgMlxyXG47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XGxzZHByaW9yaXR5NjMgTWVkaXVtIFNoYWRpbmcgMSBBY2NlbnQgMVxyXG47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cbHNkcHJpb3JpdHk2NiBNZWRpdW0gTGlzdCAyIEFjY2VudCAxXHJcbj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cbHNkcHJpb3JpdHk3MyBDb2xvcmZ1bCBHcmlkIEFjY2VudCAxXHJcbj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XGxzZHByaW9yaXR5NjYgTWVkaXVtIExpc3QgMiBBY2NlbnQgMlxyXG47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XGxzZHByaW9yaXR5NzMgQ29sb3JmdWwgR3JpZCBBY2NlbnQgMlxyXG47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Fxsc2Rwcmlvcml0eTY2IE1lZGl1bSBMaXN0IDIgQWNjZW50IDNcclxu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Fxsc2Rwcmlvcml0eTczIENvbG9yZnVsIEdyaWQgQWNjZW50IDNcclxu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cbHNkcHJpb3JpdHk2NiBNZWRpdW0gTGlzdCAyIEFjY2VudCA0XHJcbj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cbHNkcHJpb3JpdHk3MyBDb2xvcmZ1bCBHcmlkIEFjY2VudCA0XHJcbj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XGxzZHByaW9yaXR5NjYgTWVkaXVtIExpc3QgMiBBY2NlbnQgNVxyXG47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XGxzZHByaW9yaXR5NzMgQ29sb3JmdWwgR3JpZCBBY2NlbnQgNVxyXG47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Fxsc2Rwcmlvcml0eTY2IE1lZGl1bSBMaXN0IDIgQWNjZW50IDZcclxu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Fxsc2Rwcmlvcml0eTczIENvbG9yZnVsIEdyaWQgQWNjZW50IDZcclxu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}</w:instrText>
          </w:r>
          <w:r w:rsidR="004B2E48">
            <w:fldChar w:fldCharType="separate"/>
          </w:r>
          <w:r w:rsidR="007E192A">
            <w:t>(Hughes et al., 2019; Y. Li &amp; Xie, 2019; Meire et al., 2019)</w:t>
          </w:r>
          <w:r w:rsidR="004B2E48">
            <w:fldChar w:fldCharType="end"/>
          </w:r>
        </w:sdtContent>
      </w:sdt>
      <w:r w:rsidR="004B2E48">
        <w:t xml:space="preserve"> </w:t>
      </w:r>
      <w:r>
        <w:t>(</w:t>
      </w:r>
      <w:r w:rsidRPr="004412C1">
        <w:rPr>
          <w:highlight w:val="yellow"/>
        </w:rPr>
        <w:t>Goh, Heng, &amp; Lin, 2013</w:t>
      </w:r>
      <w:r>
        <w:t>)</w:t>
      </w:r>
      <w:bookmarkEnd w:id="21"/>
      <w:r>
        <w:t xml:space="preserve">. For example, tourists travelled to the destination are obviously more likely to express their experience on the social media; also, tourists have an extreme positive or extreme negative experience are more likely to report their on-site experience; finally, the sentiment expressed in the Weibo posts may due to some unobservable factors, which drives the emotion tendency in the Weibo posts. Therefore, to alleviate the endogeneity and selective bias concern, we used </w:t>
      </w:r>
      <w:r w:rsidR="00DA7D33">
        <w:t xml:space="preserve">a </w:t>
      </w:r>
      <w:r>
        <w:t>Propensity Score Matching (PSM) method. PSM is an effective way to adjust for the differences in the treatment and control group (</w:t>
      </w:r>
      <w:r>
        <w:rPr>
          <w:highlight w:val="yellow"/>
        </w:rPr>
        <w:t>Rosenbaum &amp; Rubin, 1983</w:t>
      </w:r>
      <w:r>
        <w:t>), and is widely-used in related studies using social media data</w:t>
      </w:r>
      <w:r w:rsidR="007E192A">
        <w:t xml:space="preserve"> </w:t>
      </w:r>
      <w:sdt>
        <w:sdtPr>
          <w:alias w:val="Don't edit this field"/>
          <w:tag w:val="CitaviPlaceholder#c675c1f6-8c6b-4532-a87a-8f7c2aa2f65f"/>
          <w:id w:val="880363322"/>
          <w:placeholder>
            <w:docPart w:val="DefaultPlaceholder_-1854013440"/>
          </w:placeholder>
        </w:sdtPr>
        <w:sdtContent>
          <w:r w:rsidR="007E192A">
            <w:fldChar w:fldCharType="begin"/>
          </w:r>
          <w:r w:rsidR="007E192A">
            <w:instrText>ADDIN CitaviPlaceholder{eyIkaWQiOiIxIiwiRW50cmllcyI6W3siJGlkIjoiMiIsIklkIjoiMTgxMDI4NTktODJhOS00YjcyLWJjZDctM2MzNGNlNzg0OWMxIiwiUmFuZ2VMZW5ndGgiOjE5LCJSZWZlcmVuY2VJZCI6IjA4M2FiNmE5LWM3ZDMtNDQ0ZC1iZTdjLWUwMjhhYzI0YzdlNiIsIlJlZmVyZW5jZSI6eyIkaWQiOiIzIiwiQWJzdHJhY3QiOiJKb3VybmFsIG9mIE1hcmtldGluZyBSZXNlYXJjaCAwLjA6MDAyMjI0MzcxOTg4MTExMyIsIkFic3RyYWN0Q29tcGxleGl0eSI6MCwiQWJzdHJhY3RSdGYiOiJ7XFxydGYxXFxhbnNpXFxhbnNpY3BnMTI1MlxyXG5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cclxue1xcZjNcXGZuaWxcXGZjaGFyc2V0MCBNaWNyb3NvZnQgWWFIZWkgVUk7fX17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clxuXFxzc2VtaWhpZGRlblxcc3ByaW9yaXR5MCBEZWZhdWx0IFBhcmFncmFwaCBGb250O319e1xcKlxccnNpZHRibFxccnNpZDEwOTc2MDYyfXtcXCpcXGdlbmVyYXRvciBBc3Bvc2UuV29yZHMgZm9yIC5ORVQgMTEuMTEuMC4w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yMDUy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HJcblxcZGdtYXJnaW5cXHBnYnJkcmhlYWRcXHBnYnJkcmZvb3R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IEpvdXJuYWwgb2YgTWFya2V0aW5nIFJlc2VhcmNoIDAuMDowMDIyMjQzNzE5ODgxMTEzfX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XGxzZHNlbWloaWRkZW4xXFxsc2R1bmhpZGV1c2VkMVxcbHNkcWZvcm1hdDEgaGVhZGluZyAzXHJcbj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cbHNkc2VtaWhpZGRlbjFcXGxzZHVuaGlkZXVzZWQxXFxsc2RxZm9ybWF0MSBoZWFkaW5nIDhcclxu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cbHNkcWZvcm1hdDFcXGxzZHByaW9yaXR5MSBObyBTcGFjaW5nXHJcbj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XGxzZHByaW9yaXR5NjggTWVkaXVtIEdyaWQgMlxyXG47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XGxzZHByaW9yaXR5NjMgTWVkaXVtIFNoYWRpbmcgMSBBY2NlbnQgMVxyXG47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cbHNkcHJpb3JpdHk2NiBNZWRpdW0gTGlzdCAyIEFjY2VudCAxXHJcbj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cbHNkcHJpb3JpdHk3MyBDb2xvcmZ1bCBHcmlkIEFjY2VudCAxXHJcbj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XGxzZHByaW9yaXR5NjYgTWVkaXVtIExpc3QgMiBBY2NlbnQgMlxyXG47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XGxzZHByaW9yaXR5NzMgQ29sb3JmdWwgR3JpZCBBY2NlbnQgMlxyXG47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Fxsc2Rwcmlvcml0eTY2IE1lZGl1bSBMaXN0IDIgQWNjZW50IDNcclxu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Fxsc2Rwcmlvcml0eTczIENvbG9yZnVsIEdyaWQgQWNjZW50IDNcclxu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cbHNkcHJpb3JpdHk2NiBNZWRpdW0gTGlzdCAyIEFjY2VudCA0XHJcbj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cbHNkcHJpb3JpdHk3MyBDb2xvcmZ1bCBHcmlkIEFjY2VudCA0XHJcbj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XGxzZHByaW9yaXR5NjYgTWVkaXVtIExpc3QgMiBBY2NlbnQgNVxyXG47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XGxzZHByaW9yaXR5NzMgQ29sb3JmdWwgR3JpZCBBY2NlbnQgNVxyXG47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Fxsc2Rwcmlvcml0eTY2IE1lZGl1bSBMaXN0IDIgQWNjZW50IDZcclxu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Fxsc2Rwcmlvcml0eTczIENvbG9yZnVsIEdyaWQgQWNjZW50IDZcclxu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}</w:instrText>
          </w:r>
          <w:r w:rsidR="007E192A">
            <w:fldChar w:fldCharType="separate"/>
          </w:r>
          <w:r w:rsidR="007E192A">
            <w:t>(e.g., Y. Li &amp; Xie, 2019)</w:t>
          </w:r>
          <w:r w:rsidR="007E192A">
            <w:fldChar w:fldCharType="end"/>
          </w:r>
        </w:sdtContent>
      </w:sdt>
      <w:r>
        <w:t xml:space="preserve">. </w:t>
      </w:r>
    </w:p>
    <w:p w:rsidR="00EC6671" w:rsidRDefault="00BE5888">
      <w:pPr>
        <w:ind w:firstLine="480"/>
      </w:pPr>
      <w:r>
        <w:rPr>
          <w:rFonts w:hint="eastAsia"/>
        </w:rPr>
        <w:t>I</w:t>
      </w:r>
      <w:r>
        <w:t xml:space="preserve">n this study, the propensity score is the predicted probability that the observe unit (a certain destination in a certain day) receives a treatment condition (a polluted day) on the value of covariates. When the propensity scores are close enough, the treatment </w:t>
      </w:r>
      <w:r>
        <w:lastRenderedPageBreak/>
        <w:t>is considered random, and the selection bias are considered eliminated.</w:t>
      </w:r>
    </w:p>
    <w:p w:rsidR="00EC6671" w:rsidRDefault="00BE5888">
      <w:pPr>
        <w:ind w:firstLine="480"/>
      </w:pPr>
      <w:r>
        <w:rPr>
          <w:rFonts w:hint="eastAsia"/>
        </w:rPr>
        <w:t>F</w:t>
      </w:r>
      <w:r>
        <w:t xml:space="preserve">irst, we specified a logit model to predict the probability of </w:t>
      </w:r>
      <w:bookmarkStart w:id="23" w:name="OLE_LINK5"/>
      <w:r>
        <w:t>a destination in a polluted day</w:t>
      </w:r>
      <w:bookmarkEnd w:id="23"/>
      <w:r>
        <w:t>. We used the dummy variable (</w:t>
      </w:r>
      <w:r>
        <w:rPr>
          <w:i/>
          <w:iCs/>
        </w:rPr>
        <w:t>POLLUTED</w:t>
      </w:r>
      <w:r>
        <w:t>) as the dependent variable, and the predict variables include destination variables, time variables and weather conditions. Different from our main model, we use the latitude (</w:t>
      </w:r>
      <w:r>
        <w:rPr>
          <w:i/>
          <w:iCs/>
        </w:rPr>
        <w:t>LATITUDE</w:t>
      </w:r>
      <w:r>
        <w:t>) and longitude (</w:t>
      </w:r>
      <w:r>
        <w:rPr>
          <w:i/>
          <w:iCs/>
        </w:rPr>
        <w:t>LONGITUDE</w:t>
      </w:r>
      <w:r>
        <w:t xml:space="preserve">) to capture the location of destination. Also, </w:t>
      </w:r>
      <w:r>
        <w:rPr>
          <w:i/>
          <w:iCs/>
        </w:rPr>
        <w:t>YEAR</w:t>
      </w:r>
      <w:r>
        <w:t xml:space="preserve">, </w:t>
      </w:r>
      <w:r>
        <w:rPr>
          <w:i/>
          <w:iCs/>
        </w:rPr>
        <w:t>MONTH</w:t>
      </w:r>
      <w:r>
        <w:t xml:space="preserve"> </w:t>
      </w:r>
      <w:r>
        <w:rPr>
          <w:rFonts w:hint="eastAsia"/>
        </w:rPr>
        <w:t>and</w:t>
      </w:r>
      <w:r>
        <w:t xml:space="preserve"> </w:t>
      </w:r>
      <w:r>
        <w:rPr>
          <w:i/>
          <w:iCs/>
        </w:rPr>
        <w:t>HOLIDAY</w:t>
      </w:r>
      <w:r>
        <w:t xml:space="preserve"> dummy variables, and weather variables similar to the main model were used in this logit model. Results were shown in </w:t>
      </w:r>
      <w:r>
        <w:rPr>
          <w:highlight w:val="yellow"/>
        </w:rPr>
        <w:t>Table X</w:t>
      </w:r>
      <w:r>
        <w:t xml:space="preserve">. Results indicate that those variables are good predictors to the probability of a destination in a polluted day. Thus, those variables were used in the next matching step. </w:t>
      </w:r>
    </w:p>
    <w:p w:rsidR="00EC6671" w:rsidRDefault="00BE5888">
      <w:pPr>
        <w:ind w:firstLine="480"/>
      </w:pPr>
      <w:r>
        <w:t xml:space="preserve">Based on the results of the logit model, a 1:1 nearest-neighbor matching algorithm was used to match a destination in a polluted day with a destination in an unpolluted day. The resulting matched sample contains a total 7,590 samples, with 3,975 in the polluted condition and 3,795 in the unpolluted condition. </w:t>
      </w:r>
    </w:p>
    <w:p w:rsidR="00EC6671" w:rsidRDefault="00BE5888">
      <w:pPr>
        <w:ind w:firstLine="480"/>
      </w:pPr>
      <w:r>
        <w:rPr>
          <w:rFonts w:hint="eastAsia"/>
        </w:rPr>
        <w:t>Matc</w:t>
      </w:r>
      <w:r>
        <w:t xml:space="preserve">hing results were shown in </w:t>
      </w:r>
      <w:r>
        <w:rPr>
          <w:highlight w:val="yellow"/>
        </w:rPr>
        <w:t>Table X</w:t>
      </w:r>
      <w:r>
        <w:t>. After matching, the control group (unpolluted condition) and treatment group (polluted condition) are not significantly different in all covariates. When considering the sentiment reported in each destination, the median sentiment index was significantly different between control group and treatment group. Specifically, the median sentiment index in the polluted condition (</w:t>
      </w:r>
      <w:r w:rsidR="00DA7D33">
        <w:t xml:space="preserve">mean = </w:t>
      </w:r>
      <w:r>
        <w:t>76.04) was significantly smaller than the median sentiment index in the unpolluted condition (</w:t>
      </w:r>
      <w:r w:rsidR="00DA7D33">
        <w:t xml:space="preserve">mean = </w:t>
      </w:r>
      <w:r>
        <w:t xml:space="preserve">79.06, </w:t>
      </w:r>
      <w:r>
        <w:rPr>
          <w:i/>
          <w:iCs/>
        </w:rPr>
        <w:t>p</w:t>
      </w:r>
      <w:r>
        <w:t xml:space="preserve"> &lt; 0.001), again confirm the negative effect of air pollution on tourists’ sentiment. Therefore, after eliminating the selection bias problem, our results were still robustness.</w:t>
      </w:r>
    </w:p>
    <w:p w:rsidR="00EC6671" w:rsidRDefault="00BE5888">
      <w:pPr>
        <w:ind w:firstLineChars="0" w:firstLine="0"/>
        <w:jc w:val="center"/>
      </w:pPr>
      <w:r>
        <w:rPr>
          <w:highlight w:val="yellow"/>
        </w:rPr>
        <w:t>Table X</w:t>
      </w:r>
      <w:r>
        <w:t>. Results of the logit model in PSM</w:t>
      </w:r>
    </w:p>
    <w:tbl>
      <w:tblPr>
        <w:tblStyle w:val="a8"/>
        <w:tblW w:w="4111" w:type="dxa"/>
        <w:jc w:val="center"/>
        <w:tblLayout w:type="fixed"/>
        <w:tblLook w:val="04A0" w:firstRow="1" w:lastRow="0" w:firstColumn="1" w:lastColumn="0" w:noHBand="0" w:noVBand="1"/>
      </w:tblPr>
      <w:tblGrid>
        <w:gridCol w:w="2140"/>
        <w:gridCol w:w="1971"/>
      </w:tblGrid>
      <w:tr w:rsidR="00EC6671">
        <w:trPr>
          <w:trHeight w:val="280"/>
          <w:jc w:val="center"/>
        </w:trPr>
        <w:tc>
          <w:tcPr>
            <w:tcW w:w="2140" w:type="dxa"/>
            <w:tcBorders>
              <w:top w:val="single" w:sz="4" w:space="0" w:color="auto"/>
              <w:bottom w:val="single" w:sz="4" w:space="0" w:color="auto"/>
            </w:tcBorders>
          </w:tcPr>
          <w:p w:rsidR="00EC6671" w:rsidRDefault="00EC6671">
            <w:pPr>
              <w:spacing w:line="240" w:lineRule="auto"/>
              <w:ind w:firstLineChars="0" w:firstLine="0"/>
              <w:rPr>
                <w:b/>
                <w:bCs/>
              </w:rPr>
            </w:pPr>
          </w:p>
        </w:tc>
        <w:tc>
          <w:tcPr>
            <w:tcW w:w="1971" w:type="dxa"/>
            <w:tcBorders>
              <w:top w:val="single" w:sz="4" w:space="0" w:color="auto"/>
              <w:bottom w:val="single" w:sz="4" w:space="0" w:color="auto"/>
            </w:tcBorders>
          </w:tcPr>
          <w:p w:rsidR="00EC6671" w:rsidRDefault="00BE5888">
            <w:pPr>
              <w:spacing w:line="240" w:lineRule="auto"/>
              <w:ind w:firstLineChars="0" w:firstLine="0"/>
              <w:rPr>
                <w:b/>
                <w:bCs/>
              </w:rPr>
            </w:pPr>
            <w:r>
              <w:rPr>
                <w:rFonts w:hint="eastAsia"/>
                <w:b/>
                <w:bCs/>
              </w:rPr>
              <w:t>Logit</w:t>
            </w:r>
          </w:p>
        </w:tc>
      </w:tr>
      <w:tr w:rsidR="00EC6671">
        <w:trPr>
          <w:trHeight w:val="280"/>
          <w:jc w:val="center"/>
        </w:trPr>
        <w:tc>
          <w:tcPr>
            <w:tcW w:w="2140" w:type="dxa"/>
            <w:tcBorders>
              <w:top w:val="single" w:sz="4" w:space="0" w:color="auto"/>
            </w:tcBorders>
          </w:tcPr>
          <w:p w:rsidR="00EC6671" w:rsidRDefault="00BE5888">
            <w:pPr>
              <w:spacing w:line="240" w:lineRule="auto"/>
              <w:ind w:firstLineChars="0" w:firstLine="0"/>
              <w:rPr>
                <w:i/>
                <w:iCs/>
                <w:caps/>
              </w:rPr>
            </w:pPr>
            <w:r>
              <w:rPr>
                <w:rFonts w:hint="eastAsia"/>
                <w:i/>
                <w:iCs/>
                <w:caps/>
              </w:rPr>
              <w:t>Latitude</w:t>
            </w:r>
          </w:p>
        </w:tc>
        <w:tc>
          <w:tcPr>
            <w:tcW w:w="1971" w:type="dxa"/>
            <w:tcBorders>
              <w:top w:val="single" w:sz="4" w:space="0" w:color="auto"/>
            </w:tcBorders>
          </w:tcPr>
          <w:p w:rsidR="00EC6671" w:rsidRDefault="00BE5888">
            <w:pPr>
              <w:spacing w:line="240" w:lineRule="auto"/>
              <w:ind w:firstLineChars="0" w:firstLine="0"/>
            </w:pPr>
            <w:r>
              <w:rPr>
                <w:rFonts w:hint="eastAsia"/>
              </w:rPr>
              <w:t>0.1799***</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Longitude</w:t>
            </w:r>
          </w:p>
        </w:tc>
        <w:tc>
          <w:tcPr>
            <w:tcW w:w="1971" w:type="dxa"/>
          </w:tcPr>
          <w:p w:rsidR="00EC6671" w:rsidRDefault="00BE5888">
            <w:pPr>
              <w:spacing w:line="240" w:lineRule="auto"/>
              <w:ind w:firstLineChars="0" w:firstLine="0"/>
            </w:pPr>
            <w:r>
              <w:rPr>
                <w:rFonts w:hint="eastAsia"/>
              </w:rPr>
              <w:t>n.s.</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Temperature</w:t>
            </w:r>
          </w:p>
        </w:tc>
        <w:tc>
          <w:tcPr>
            <w:tcW w:w="1971" w:type="dxa"/>
          </w:tcPr>
          <w:p w:rsidR="00EC6671" w:rsidRDefault="00BE5888">
            <w:pPr>
              <w:spacing w:line="240" w:lineRule="auto"/>
              <w:ind w:firstLineChars="0" w:firstLine="0"/>
            </w:pPr>
            <w:r>
              <w:rPr>
                <w:rFonts w:hint="eastAsia"/>
              </w:rPr>
              <w:t>0.1227***</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Temperature^2</w:t>
            </w:r>
          </w:p>
        </w:tc>
        <w:tc>
          <w:tcPr>
            <w:tcW w:w="1971" w:type="dxa"/>
          </w:tcPr>
          <w:p w:rsidR="00EC6671" w:rsidRDefault="00BE5888">
            <w:pPr>
              <w:spacing w:line="240" w:lineRule="auto"/>
              <w:ind w:firstLineChars="0" w:firstLine="0"/>
            </w:pPr>
            <w:r>
              <w:rPr>
                <w:rFonts w:hint="eastAsia"/>
              </w:rPr>
              <w:t>-0.0014***</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Humid</w:t>
            </w:r>
          </w:p>
        </w:tc>
        <w:tc>
          <w:tcPr>
            <w:tcW w:w="1971" w:type="dxa"/>
          </w:tcPr>
          <w:p w:rsidR="00EC6671" w:rsidRDefault="00BE5888">
            <w:pPr>
              <w:spacing w:line="240" w:lineRule="auto"/>
              <w:ind w:firstLineChars="0" w:firstLine="0"/>
            </w:pPr>
            <w:r>
              <w:rPr>
                <w:rFonts w:hint="eastAsia"/>
              </w:rPr>
              <w:t>-0.0138***</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Wind</w:t>
            </w:r>
          </w:p>
        </w:tc>
        <w:tc>
          <w:tcPr>
            <w:tcW w:w="1971" w:type="dxa"/>
          </w:tcPr>
          <w:p w:rsidR="00EC6671" w:rsidRDefault="00BE5888">
            <w:pPr>
              <w:spacing w:line="240" w:lineRule="auto"/>
              <w:ind w:firstLineChars="0" w:firstLine="0"/>
            </w:pPr>
            <w:r>
              <w:rPr>
                <w:rFonts w:hint="eastAsia"/>
              </w:rPr>
              <w:t>-0.0509***</w:t>
            </w:r>
          </w:p>
        </w:tc>
      </w:tr>
      <w:tr w:rsidR="00EC6671">
        <w:trPr>
          <w:trHeight w:val="280"/>
          <w:jc w:val="center"/>
        </w:trPr>
        <w:tc>
          <w:tcPr>
            <w:tcW w:w="2140" w:type="dxa"/>
            <w:tcBorders>
              <w:bottom w:val="nil"/>
            </w:tcBorders>
          </w:tcPr>
          <w:p w:rsidR="00EC6671" w:rsidRDefault="00BE5888">
            <w:pPr>
              <w:spacing w:line="240" w:lineRule="auto"/>
              <w:ind w:firstLineChars="0" w:firstLine="0"/>
              <w:rPr>
                <w:i/>
                <w:iCs/>
                <w:caps/>
              </w:rPr>
            </w:pPr>
            <w:r>
              <w:rPr>
                <w:rFonts w:hint="eastAsia"/>
                <w:i/>
                <w:iCs/>
                <w:caps/>
              </w:rPr>
              <w:t>Rain</w:t>
            </w:r>
          </w:p>
        </w:tc>
        <w:tc>
          <w:tcPr>
            <w:tcW w:w="1971" w:type="dxa"/>
            <w:tcBorders>
              <w:bottom w:val="nil"/>
            </w:tcBorders>
          </w:tcPr>
          <w:p w:rsidR="00EC6671" w:rsidRDefault="00BE5888">
            <w:pPr>
              <w:spacing w:line="240" w:lineRule="auto"/>
              <w:ind w:firstLineChars="0" w:firstLine="0"/>
            </w:pPr>
            <w:r>
              <w:rPr>
                <w:rFonts w:hint="eastAsia"/>
              </w:rPr>
              <w:t>-0.0170***</w:t>
            </w:r>
          </w:p>
        </w:tc>
      </w:tr>
      <w:tr w:rsidR="00EC6671">
        <w:trPr>
          <w:trHeight w:val="280"/>
          <w:jc w:val="center"/>
        </w:trPr>
        <w:tc>
          <w:tcPr>
            <w:tcW w:w="2140" w:type="dxa"/>
            <w:tcBorders>
              <w:top w:val="nil"/>
              <w:bottom w:val="single" w:sz="4" w:space="0" w:color="auto"/>
            </w:tcBorders>
          </w:tcPr>
          <w:p w:rsidR="00EC6671" w:rsidRDefault="00BE5888">
            <w:pPr>
              <w:spacing w:line="240" w:lineRule="auto"/>
              <w:ind w:firstLineChars="0" w:firstLine="0"/>
              <w:rPr>
                <w:i/>
                <w:iCs/>
                <w:caps/>
              </w:rPr>
            </w:pPr>
            <w:r>
              <w:rPr>
                <w:rFonts w:hint="eastAsia"/>
                <w:i/>
                <w:iCs/>
                <w:caps/>
              </w:rPr>
              <w:t>Cloud</w:t>
            </w:r>
          </w:p>
        </w:tc>
        <w:tc>
          <w:tcPr>
            <w:tcW w:w="1971" w:type="dxa"/>
            <w:tcBorders>
              <w:top w:val="nil"/>
              <w:bottom w:val="single" w:sz="4" w:space="0" w:color="auto"/>
            </w:tcBorders>
          </w:tcPr>
          <w:p w:rsidR="00EC6671" w:rsidRDefault="00BE5888">
            <w:pPr>
              <w:spacing w:line="240" w:lineRule="auto"/>
              <w:ind w:firstLineChars="0" w:firstLine="0"/>
            </w:pPr>
            <w:r>
              <w:rPr>
                <w:rFonts w:hint="eastAsia"/>
              </w:rPr>
              <w:t>n.s.</w:t>
            </w:r>
          </w:p>
        </w:tc>
      </w:tr>
      <w:tr w:rsidR="00EC6671">
        <w:trPr>
          <w:trHeight w:val="280"/>
          <w:jc w:val="center"/>
        </w:trPr>
        <w:tc>
          <w:tcPr>
            <w:tcW w:w="2140" w:type="dxa"/>
          </w:tcPr>
          <w:p w:rsidR="00EC6671" w:rsidRDefault="00BE5888">
            <w:pPr>
              <w:spacing w:line="240" w:lineRule="auto"/>
              <w:ind w:firstLineChars="0" w:firstLine="0"/>
              <w:rPr>
                <w:i/>
                <w:iCs/>
                <w:caps/>
              </w:rPr>
            </w:pPr>
            <w:r>
              <w:rPr>
                <w:rFonts w:hint="eastAsia"/>
                <w:i/>
                <w:iCs/>
                <w:caps/>
              </w:rPr>
              <w:t>H</w:t>
            </w:r>
            <w:r>
              <w:rPr>
                <w:i/>
                <w:iCs/>
                <w:caps/>
              </w:rPr>
              <w:t>oliday</w:t>
            </w:r>
          </w:p>
        </w:tc>
        <w:tc>
          <w:tcPr>
            <w:tcW w:w="1971" w:type="dxa"/>
          </w:tcPr>
          <w:p w:rsidR="00EC6671" w:rsidRDefault="00BE5888">
            <w:pPr>
              <w:spacing w:line="240" w:lineRule="auto"/>
              <w:ind w:firstLineChars="0" w:firstLine="0"/>
            </w:pPr>
            <w:r>
              <w:rPr>
                <w:rFonts w:hint="eastAsia"/>
              </w:rPr>
              <w:t>0</w:t>
            </w:r>
            <w:r>
              <w:t>.1797***</w:t>
            </w:r>
          </w:p>
        </w:tc>
      </w:tr>
      <w:tr w:rsidR="00EC6671">
        <w:trPr>
          <w:trHeight w:val="280"/>
          <w:jc w:val="center"/>
        </w:trPr>
        <w:tc>
          <w:tcPr>
            <w:tcW w:w="2140" w:type="dxa"/>
            <w:tcBorders>
              <w:top w:val="single" w:sz="4" w:space="0" w:color="auto"/>
            </w:tcBorders>
          </w:tcPr>
          <w:p w:rsidR="00EC6671" w:rsidRDefault="00BE5888">
            <w:pPr>
              <w:spacing w:line="240" w:lineRule="auto"/>
              <w:ind w:firstLineChars="0" w:firstLine="0"/>
            </w:pPr>
            <w:r>
              <w:rPr>
                <w:rFonts w:hint="eastAsia"/>
              </w:rPr>
              <w:t>Y</w:t>
            </w:r>
            <w:r>
              <w:t>EAR</w:t>
            </w:r>
          </w:p>
          <w:p w:rsidR="00EC6671" w:rsidRDefault="00BE5888">
            <w:pPr>
              <w:spacing w:line="240" w:lineRule="auto"/>
              <w:ind w:firstLineChars="0" w:firstLine="0"/>
            </w:pPr>
            <w:r>
              <w:rPr>
                <w:rFonts w:hint="eastAsia"/>
              </w:rPr>
              <w:t>M</w:t>
            </w:r>
            <w:r>
              <w:t>ONTH</w:t>
            </w:r>
          </w:p>
        </w:tc>
        <w:tc>
          <w:tcPr>
            <w:tcW w:w="1971" w:type="dxa"/>
            <w:tcBorders>
              <w:top w:val="single" w:sz="4" w:space="0" w:color="auto"/>
            </w:tcBorders>
          </w:tcPr>
          <w:p w:rsidR="00EC6671" w:rsidRDefault="00BE5888">
            <w:pPr>
              <w:spacing w:line="240" w:lineRule="auto"/>
              <w:ind w:firstLineChars="0" w:firstLine="0"/>
            </w:pPr>
            <w:r>
              <w:rPr>
                <w:rFonts w:hint="eastAsia"/>
              </w:rPr>
              <w:t>Y</w:t>
            </w:r>
            <w:r>
              <w:t>ES</w:t>
            </w:r>
          </w:p>
          <w:p w:rsidR="00EC6671" w:rsidRDefault="00BE5888">
            <w:pPr>
              <w:spacing w:line="240" w:lineRule="auto"/>
              <w:ind w:firstLineChars="0" w:firstLine="0"/>
            </w:pPr>
            <w:r>
              <w:rPr>
                <w:rFonts w:hint="eastAsia"/>
              </w:rPr>
              <w:t>Y</w:t>
            </w:r>
            <w:r>
              <w:t>ES</w:t>
            </w:r>
          </w:p>
        </w:tc>
      </w:tr>
    </w:tbl>
    <w:p w:rsidR="00EC6671" w:rsidRDefault="00BE5888">
      <w:pPr>
        <w:ind w:left="1680" w:firstLineChars="0" w:firstLine="420"/>
        <w:rPr>
          <w:sz w:val="21"/>
          <w:szCs w:val="18"/>
        </w:rPr>
      </w:pPr>
      <w:r>
        <w:rPr>
          <w:sz w:val="21"/>
          <w:szCs w:val="18"/>
        </w:rPr>
        <w:t>Note: *p &lt; 0.1, **p &lt; 0.05, ***p &lt; 0.01</w:t>
      </w:r>
    </w:p>
    <w:p w:rsidR="00EC6671" w:rsidRDefault="00EC6671">
      <w:pPr>
        <w:ind w:firstLineChars="0" w:firstLine="0"/>
      </w:pPr>
    </w:p>
    <w:p w:rsidR="00EC6671" w:rsidRDefault="00BE5888">
      <w:pPr>
        <w:ind w:firstLineChars="0" w:firstLine="0"/>
        <w:jc w:val="center"/>
      </w:pPr>
      <w:r>
        <w:rPr>
          <w:rFonts w:hint="eastAsia"/>
          <w:highlight w:val="yellow"/>
        </w:rPr>
        <w:t>T</w:t>
      </w:r>
      <w:r>
        <w:rPr>
          <w:highlight w:val="yellow"/>
        </w:rPr>
        <w:t>able X</w:t>
      </w:r>
      <w:r>
        <w:t>. Results of PSM</w:t>
      </w:r>
    </w:p>
    <w:tbl>
      <w:tblPr>
        <w:tblStyle w:val="a8"/>
        <w:tblW w:w="9214" w:type="dxa"/>
        <w:jc w:val="center"/>
        <w:tblLayout w:type="fixed"/>
        <w:tblLook w:val="04A0" w:firstRow="1" w:lastRow="0" w:firstColumn="1" w:lastColumn="0" w:noHBand="0" w:noVBand="1"/>
      </w:tblPr>
      <w:tblGrid>
        <w:gridCol w:w="2410"/>
        <w:gridCol w:w="2977"/>
        <w:gridCol w:w="2693"/>
        <w:gridCol w:w="1134"/>
      </w:tblGrid>
      <w:tr w:rsidR="00EC6671">
        <w:trPr>
          <w:trHeight w:val="280"/>
          <w:jc w:val="center"/>
        </w:trPr>
        <w:tc>
          <w:tcPr>
            <w:tcW w:w="2410" w:type="dxa"/>
            <w:tcBorders>
              <w:bottom w:val="single" w:sz="4" w:space="0" w:color="auto"/>
            </w:tcBorders>
          </w:tcPr>
          <w:p w:rsidR="00EC6671" w:rsidRDefault="00EC6671">
            <w:pPr>
              <w:spacing w:line="240" w:lineRule="auto"/>
              <w:ind w:firstLineChars="0" w:firstLine="0"/>
              <w:rPr>
                <w:b/>
                <w:bCs/>
              </w:rPr>
            </w:pPr>
          </w:p>
        </w:tc>
        <w:tc>
          <w:tcPr>
            <w:tcW w:w="2977" w:type="dxa"/>
            <w:tcBorders>
              <w:bottom w:val="single" w:sz="4" w:space="0" w:color="auto"/>
            </w:tcBorders>
          </w:tcPr>
          <w:p w:rsidR="00EC6671" w:rsidRDefault="00BE5888">
            <w:pPr>
              <w:spacing w:line="240" w:lineRule="auto"/>
              <w:ind w:firstLineChars="0" w:firstLine="0"/>
              <w:rPr>
                <w:b/>
                <w:bCs/>
              </w:rPr>
            </w:pPr>
            <w:r>
              <w:rPr>
                <w:rFonts w:hint="eastAsia"/>
                <w:b/>
                <w:bCs/>
              </w:rPr>
              <w:t>Unpolluted (AQI &lt; 100)</w:t>
            </w:r>
          </w:p>
        </w:tc>
        <w:tc>
          <w:tcPr>
            <w:tcW w:w="2693" w:type="dxa"/>
            <w:tcBorders>
              <w:bottom w:val="single" w:sz="4" w:space="0" w:color="auto"/>
            </w:tcBorders>
          </w:tcPr>
          <w:p w:rsidR="00EC6671" w:rsidRDefault="00BE5888">
            <w:pPr>
              <w:spacing w:line="240" w:lineRule="auto"/>
              <w:ind w:firstLineChars="0" w:firstLine="0"/>
              <w:rPr>
                <w:b/>
                <w:bCs/>
              </w:rPr>
            </w:pPr>
            <w:r>
              <w:rPr>
                <w:rFonts w:hint="eastAsia"/>
                <w:b/>
                <w:bCs/>
              </w:rPr>
              <w:t>Polluted (AQI</w:t>
            </w:r>
            <w:r>
              <w:rPr>
                <w:rFonts w:cs="Times New Roman"/>
                <w:b/>
                <w:bCs/>
              </w:rPr>
              <w:t xml:space="preserve"> ≥</w:t>
            </w:r>
            <w:r>
              <w:rPr>
                <w:rFonts w:hint="eastAsia"/>
                <w:b/>
                <w:bCs/>
              </w:rPr>
              <w:t xml:space="preserve"> 100)</w:t>
            </w:r>
          </w:p>
        </w:tc>
        <w:tc>
          <w:tcPr>
            <w:tcW w:w="1134" w:type="dxa"/>
            <w:tcBorders>
              <w:bottom w:val="single" w:sz="4" w:space="0" w:color="auto"/>
            </w:tcBorders>
          </w:tcPr>
          <w:p w:rsidR="00EC6671" w:rsidRDefault="00BE5888">
            <w:pPr>
              <w:spacing w:line="240" w:lineRule="auto"/>
              <w:ind w:firstLineChars="0" w:firstLine="0"/>
              <w:rPr>
                <w:b/>
                <w:bCs/>
              </w:rPr>
            </w:pPr>
            <w:r>
              <w:rPr>
                <w:rFonts w:hint="eastAsia"/>
                <w:b/>
                <w:bCs/>
              </w:rPr>
              <w:t>p</w:t>
            </w:r>
          </w:p>
        </w:tc>
      </w:tr>
      <w:tr w:rsidR="00EC6671">
        <w:trPr>
          <w:trHeight w:val="280"/>
          <w:jc w:val="center"/>
        </w:trPr>
        <w:tc>
          <w:tcPr>
            <w:tcW w:w="2410" w:type="dxa"/>
            <w:tcBorders>
              <w:top w:val="single" w:sz="4" w:space="0" w:color="auto"/>
              <w:bottom w:val="single" w:sz="4" w:space="0" w:color="auto"/>
            </w:tcBorders>
          </w:tcPr>
          <w:p w:rsidR="00EC6671" w:rsidRDefault="00BE5888">
            <w:pPr>
              <w:spacing w:line="240" w:lineRule="auto"/>
              <w:ind w:firstLineChars="0" w:firstLine="0"/>
              <w:rPr>
                <w:i/>
                <w:iCs/>
                <w:caps/>
              </w:rPr>
            </w:pPr>
            <w:r>
              <w:rPr>
                <w:i/>
                <w:iCs/>
                <w:caps/>
              </w:rPr>
              <w:t>SENTIMENT</w:t>
            </w:r>
          </w:p>
        </w:tc>
        <w:tc>
          <w:tcPr>
            <w:tcW w:w="2977" w:type="dxa"/>
            <w:tcBorders>
              <w:top w:val="single" w:sz="4" w:space="0" w:color="auto"/>
              <w:bottom w:val="single" w:sz="4" w:space="0" w:color="auto"/>
            </w:tcBorders>
          </w:tcPr>
          <w:p w:rsidR="00EC6671" w:rsidRDefault="00BE5888">
            <w:pPr>
              <w:spacing w:line="240" w:lineRule="auto"/>
              <w:ind w:firstLineChars="0" w:firstLine="0"/>
            </w:pPr>
            <w:r>
              <w:rPr>
                <w:rFonts w:hint="eastAsia"/>
              </w:rPr>
              <w:t>7</w:t>
            </w:r>
            <w:r>
              <w:t>9</w:t>
            </w:r>
            <w:r>
              <w:rPr>
                <w:rFonts w:hint="eastAsia"/>
              </w:rPr>
              <w:t>.</w:t>
            </w:r>
            <w:r>
              <w:t>06</w:t>
            </w:r>
            <w:r>
              <w:rPr>
                <w:rFonts w:hint="eastAsia"/>
              </w:rPr>
              <w:t xml:space="preserve"> (34.51)</w:t>
            </w:r>
          </w:p>
        </w:tc>
        <w:tc>
          <w:tcPr>
            <w:tcW w:w="2693" w:type="dxa"/>
            <w:tcBorders>
              <w:top w:val="single" w:sz="4" w:space="0" w:color="auto"/>
              <w:bottom w:val="single" w:sz="4" w:space="0" w:color="auto"/>
            </w:tcBorders>
          </w:tcPr>
          <w:p w:rsidR="00EC6671" w:rsidRDefault="00BE5888">
            <w:pPr>
              <w:spacing w:line="240" w:lineRule="auto"/>
              <w:ind w:firstLineChars="0" w:firstLine="0"/>
            </w:pPr>
            <w:r>
              <w:rPr>
                <w:rFonts w:hint="eastAsia"/>
              </w:rPr>
              <w:t>76.04 (36.91)</w:t>
            </w:r>
          </w:p>
        </w:tc>
        <w:tc>
          <w:tcPr>
            <w:tcW w:w="1134" w:type="dxa"/>
            <w:tcBorders>
              <w:top w:val="single" w:sz="4" w:space="0" w:color="auto"/>
              <w:bottom w:val="single" w:sz="4" w:space="0" w:color="auto"/>
            </w:tcBorders>
          </w:tcPr>
          <w:p w:rsidR="00EC6671" w:rsidRDefault="00BE5888">
            <w:pPr>
              <w:spacing w:line="240" w:lineRule="auto"/>
              <w:ind w:firstLineChars="0" w:firstLine="0"/>
            </w:pPr>
            <w:r>
              <w:rPr>
                <w:rFonts w:hint="eastAsia"/>
              </w:rPr>
              <w:t>&lt;0.001</w:t>
            </w:r>
          </w:p>
        </w:tc>
      </w:tr>
      <w:tr w:rsidR="00EC6671">
        <w:trPr>
          <w:trHeight w:val="280"/>
          <w:jc w:val="center"/>
        </w:trPr>
        <w:tc>
          <w:tcPr>
            <w:tcW w:w="2410" w:type="dxa"/>
            <w:tcBorders>
              <w:top w:val="single" w:sz="4" w:space="0" w:color="auto"/>
            </w:tcBorders>
          </w:tcPr>
          <w:p w:rsidR="00EC6671" w:rsidRDefault="00BE5888">
            <w:pPr>
              <w:spacing w:line="240" w:lineRule="auto"/>
              <w:ind w:firstLineChars="0" w:firstLine="0"/>
              <w:rPr>
                <w:i/>
                <w:iCs/>
                <w:caps/>
              </w:rPr>
            </w:pPr>
            <w:r>
              <w:rPr>
                <w:rFonts w:hint="eastAsia"/>
                <w:i/>
                <w:iCs/>
                <w:caps/>
              </w:rPr>
              <w:t>Latitude</w:t>
            </w:r>
          </w:p>
        </w:tc>
        <w:tc>
          <w:tcPr>
            <w:tcW w:w="2977" w:type="dxa"/>
            <w:tcBorders>
              <w:top w:val="single" w:sz="4" w:space="0" w:color="auto"/>
            </w:tcBorders>
          </w:tcPr>
          <w:p w:rsidR="00EC6671" w:rsidRDefault="00BE5888">
            <w:pPr>
              <w:spacing w:line="240" w:lineRule="auto"/>
              <w:ind w:firstLineChars="0" w:firstLine="0"/>
            </w:pPr>
            <w:r>
              <w:rPr>
                <w:rFonts w:hint="eastAsia"/>
              </w:rPr>
              <w:t>33.53 (6.14)</w:t>
            </w:r>
          </w:p>
        </w:tc>
        <w:tc>
          <w:tcPr>
            <w:tcW w:w="2693" w:type="dxa"/>
            <w:tcBorders>
              <w:top w:val="single" w:sz="4" w:space="0" w:color="auto"/>
            </w:tcBorders>
          </w:tcPr>
          <w:p w:rsidR="00EC6671" w:rsidRDefault="00BE5888">
            <w:pPr>
              <w:spacing w:line="240" w:lineRule="auto"/>
              <w:ind w:firstLineChars="0" w:firstLine="0"/>
            </w:pPr>
            <w:r>
              <w:rPr>
                <w:rFonts w:hint="eastAsia"/>
              </w:rPr>
              <w:t>33.51 (4.35)</w:t>
            </w:r>
          </w:p>
        </w:tc>
        <w:tc>
          <w:tcPr>
            <w:tcW w:w="1134" w:type="dxa"/>
            <w:tcBorders>
              <w:top w:val="single" w:sz="4" w:space="0" w:color="auto"/>
            </w:tcBorders>
          </w:tcPr>
          <w:p w:rsidR="00EC6671" w:rsidRDefault="00BE5888">
            <w:pPr>
              <w:spacing w:line="240" w:lineRule="auto"/>
              <w:ind w:firstLineChars="0" w:firstLine="0"/>
            </w:pPr>
            <w:r>
              <w:rPr>
                <w:rFonts w:hint="eastAsia"/>
              </w:rPr>
              <w:t>0.865</w:t>
            </w:r>
          </w:p>
        </w:tc>
      </w:tr>
      <w:tr w:rsidR="00EC6671">
        <w:trPr>
          <w:trHeight w:val="280"/>
          <w:jc w:val="center"/>
        </w:trPr>
        <w:tc>
          <w:tcPr>
            <w:tcW w:w="2410" w:type="dxa"/>
          </w:tcPr>
          <w:p w:rsidR="00EC6671" w:rsidRDefault="00BE5888">
            <w:pPr>
              <w:spacing w:line="240" w:lineRule="auto"/>
              <w:ind w:firstLineChars="0" w:firstLine="0"/>
              <w:rPr>
                <w:i/>
                <w:iCs/>
                <w:caps/>
              </w:rPr>
            </w:pPr>
            <w:r>
              <w:rPr>
                <w:rFonts w:hint="eastAsia"/>
                <w:i/>
                <w:iCs/>
                <w:caps/>
              </w:rPr>
              <w:t>Longitude</w:t>
            </w:r>
          </w:p>
        </w:tc>
        <w:tc>
          <w:tcPr>
            <w:tcW w:w="2977" w:type="dxa"/>
          </w:tcPr>
          <w:p w:rsidR="00EC6671" w:rsidRDefault="00BE5888">
            <w:pPr>
              <w:spacing w:line="240" w:lineRule="auto"/>
              <w:ind w:firstLineChars="0" w:firstLine="0"/>
            </w:pPr>
            <w:r>
              <w:rPr>
                <w:rFonts w:hint="eastAsia"/>
              </w:rPr>
              <w:t>113.</w:t>
            </w:r>
            <w:r>
              <w:t>17</w:t>
            </w:r>
            <w:r>
              <w:rPr>
                <w:rFonts w:hint="eastAsia"/>
              </w:rPr>
              <w:t xml:space="preserve"> (7.80)</w:t>
            </w:r>
          </w:p>
        </w:tc>
        <w:tc>
          <w:tcPr>
            <w:tcW w:w="2693" w:type="dxa"/>
          </w:tcPr>
          <w:p w:rsidR="00EC6671" w:rsidRDefault="00BE5888">
            <w:pPr>
              <w:spacing w:line="240" w:lineRule="auto"/>
              <w:ind w:firstLineChars="0" w:firstLine="0"/>
            </w:pPr>
            <w:r>
              <w:rPr>
                <w:rFonts w:hint="eastAsia"/>
              </w:rPr>
              <w:t>113.02 (5.87)</w:t>
            </w:r>
          </w:p>
        </w:tc>
        <w:tc>
          <w:tcPr>
            <w:tcW w:w="1134" w:type="dxa"/>
          </w:tcPr>
          <w:p w:rsidR="00EC6671" w:rsidRDefault="00BE5888">
            <w:pPr>
              <w:spacing w:line="240" w:lineRule="auto"/>
              <w:ind w:firstLineChars="0" w:firstLine="0"/>
            </w:pPr>
            <w:r>
              <w:rPr>
                <w:rFonts w:hint="eastAsia"/>
              </w:rPr>
              <w:t>0.</w:t>
            </w:r>
            <w:r>
              <w:t>357</w:t>
            </w:r>
          </w:p>
        </w:tc>
      </w:tr>
      <w:tr w:rsidR="00EC6671">
        <w:trPr>
          <w:trHeight w:val="280"/>
          <w:jc w:val="center"/>
        </w:trPr>
        <w:tc>
          <w:tcPr>
            <w:tcW w:w="2410" w:type="dxa"/>
          </w:tcPr>
          <w:p w:rsidR="00EC6671" w:rsidRDefault="00BE5888">
            <w:pPr>
              <w:spacing w:line="240" w:lineRule="auto"/>
              <w:ind w:firstLineChars="0" w:firstLine="0"/>
              <w:rPr>
                <w:i/>
                <w:iCs/>
                <w:caps/>
              </w:rPr>
            </w:pPr>
            <w:r>
              <w:rPr>
                <w:rFonts w:hint="eastAsia"/>
                <w:i/>
                <w:iCs/>
                <w:caps/>
              </w:rPr>
              <w:t>Temperature</w:t>
            </w:r>
          </w:p>
        </w:tc>
        <w:tc>
          <w:tcPr>
            <w:tcW w:w="2977" w:type="dxa"/>
          </w:tcPr>
          <w:p w:rsidR="00EC6671" w:rsidRDefault="00BE5888">
            <w:pPr>
              <w:spacing w:line="240" w:lineRule="auto"/>
              <w:ind w:firstLineChars="0" w:firstLine="0"/>
            </w:pPr>
            <w:r>
              <w:rPr>
                <w:rFonts w:hint="eastAsia"/>
              </w:rPr>
              <w:t>18.58 (9.54)</w:t>
            </w:r>
          </w:p>
        </w:tc>
        <w:tc>
          <w:tcPr>
            <w:tcW w:w="2693" w:type="dxa"/>
          </w:tcPr>
          <w:p w:rsidR="00EC6671" w:rsidRDefault="00BE5888">
            <w:pPr>
              <w:spacing w:line="240" w:lineRule="auto"/>
              <w:ind w:firstLineChars="0" w:firstLine="0"/>
            </w:pPr>
            <w:r>
              <w:rPr>
                <w:rFonts w:hint="eastAsia"/>
              </w:rPr>
              <w:t>18.47 (9.34)</w:t>
            </w:r>
          </w:p>
        </w:tc>
        <w:tc>
          <w:tcPr>
            <w:tcW w:w="1134" w:type="dxa"/>
          </w:tcPr>
          <w:p w:rsidR="00EC6671" w:rsidRDefault="00BE5888">
            <w:pPr>
              <w:spacing w:line="240" w:lineRule="auto"/>
              <w:ind w:firstLineChars="0" w:firstLine="0"/>
            </w:pPr>
            <w:r>
              <w:rPr>
                <w:rFonts w:hint="eastAsia"/>
              </w:rPr>
              <w:t>0.623</w:t>
            </w:r>
          </w:p>
        </w:tc>
      </w:tr>
      <w:tr w:rsidR="00EC6671">
        <w:trPr>
          <w:trHeight w:val="280"/>
          <w:jc w:val="center"/>
        </w:trPr>
        <w:tc>
          <w:tcPr>
            <w:tcW w:w="2410" w:type="dxa"/>
          </w:tcPr>
          <w:p w:rsidR="00EC6671" w:rsidRDefault="00BE5888">
            <w:pPr>
              <w:spacing w:line="240" w:lineRule="auto"/>
              <w:ind w:firstLineChars="0" w:firstLine="0"/>
              <w:rPr>
                <w:i/>
                <w:iCs/>
                <w:caps/>
              </w:rPr>
            </w:pPr>
            <w:r>
              <w:rPr>
                <w:rFonts w:hint="eastAsia"/>
                <w:i/>
                <w:iCs/>
                <w:caps/>
              </w:rPr>
              <w:t>Temperature^2</w:t>
            </w:r>
          </w:p>
        </w:tc>
        <w:tc>
          <w:tcPr>
            <w:tcW w:w="2977" w:type="dxa"/>
          </w:tcPr>
          <w:p w:rsidR="00EC6671" w:rsidRDefault="00BE5888">
            <w:pPr>
              <w:spacing w:line="240" w:lineRule="auto"/>
              <w:ind w:firstLineChars="0" w:firstLine="0"/>
            </w:pPr>
            <w:r>
              <w:rPr>
                <w:rFonts w:hint="eastAsia"/>
              </w:rPr>
              <w:t>436.20 (350.85)</w:t>
            </w:r>
          </w:p>
        </w:tc>
        <w:tc>
          <w:tcPr>
            <w:tcW w:w="2693" w:type="dxa"/>
          </w:tcPr>
          <w:p w:rsidR="00EC6671" w:rsidRDefault="00BE5888">
            <w:pPr>
              <w:spacing w:line="240" w:lineRule="auto"/>
              <w:ind w:firstLineChars="0" w:firstLine="0"/>
            </w:pPr>
            <w:r>
              <w:rPr>
                <w:rFonts w:hint="eastAsia"/>
              </w:rPr>
              <w:t>428.56 (372.74)</w:t>
            </w:r>
          </w:p>
        </w:tc>
        <w:tc>
          <w:tcPr>
            <w:tcW w:w="1134" w:type="dxa"/>
          </w:tcPr>
          <w:p w:rsidR="00EC6671" w:rsidRDefault="00BE5888">
            <w:pPr>
              <w:spacing w:line="240" w:lineRule="auto"/>
              <w:ind w:firstLineChars="0" w:firstLine="0"/>
            </w:pPr>
            <w:r>
              <w:rPr>
                <w:rFonts w:hint="eastAsia"/>
              </w:rPr>
              <w:t>0.358</w:t>
            </w:r>
          </w:p>
        </w:tc>
      </w:tr>
      <w:tr w:rsidR="00EC6671">
        <w:trPr>
          <w:trHeight w:val="280"/>
          <w:jc w:val="center"/>
        </w:trPr>
        <w:tc>
          <w:tcPr>
            <w:tcW w:w="2410" w:type="dxa"/>
          </w:tcPr>
          <w:p w:rsidR="00EC6671" w:rsidRDefault="00BE5888">
            <w:pPr>
              <w:spacing w:line="240" w:lineRule="auto"/>
              <w:ind w:firstLineChars="0" w:firstLine="0"/>
              <w:rPr>
                <w:i/>
                <w:iCs/>
                <w:caps/>
              </w:rPr>
            </w:pPr>
            <w:r>
              <w:rPr>
                <w:rFonts w:hint="eastAsia"/>
                <w:i/>
                <w:iCs/>
                <w:caps/>
              </w:rPr>
              <w:t>Humid</w:t>
            </w:r>
          </w:p>
        </w:tc>
        <w:tc>
          <w:tcPr>
            <w:tcW w:w="2977" w:type="dxa"/>
          </w:tcPr>
          <w:p w:rsidR="00EC6671" w:rsidRDefault="00BE5888">
            <w:pPr>
              <w:spacing w:line="240" w:lineRule="auto"/>
              <w:ind w:firstLineChars="0" w:firstLine="0"/>
            </w:pPr>
            <w:r>
              <w:rPr>
                <w:rFonts w:hint="eastAsia"/>
              </w:rPr>
              <w:t>46.59 (20.19)</w:t>
            </w:r>
          </w:p>
        </w:tc>
        <w:tc>
          <w:tcPr>
            <w:tcW w:w="2693" w:type="dxa"/>
          </w:tcPr>
          <w:p w:rsidR="00EC6671" w:rsidRDefault="00BE5888">
            <w:pPr>
              <w:spacing w:line="240" w:lineRule="auto"/>
              <w:ind w:firstLineChars="0" w:firstLine="0"/>
            </w:pPr>
            <w:r>
              <w:rPr>
                <w:rFonts w:hint="eastAsia"/>
              </w:rPr>
              <w:t>46.51 (17.90)</w:t>
            </w:r>
          </w:p>
        </w:tc>
        <w:tc>
          <w:tcPr>
            <w:tcW w:w="1134" w:type="dxa"/>
          </w:tcPr>
          <w:p w:rsidR="00EC6671" w:rsidRDefault="00BE5888">
            <w:pPr>
              <w:spacing w:line="240" w:lineRule="auto"/>
              <w:ind w:firstLineChars="0" w:firstLine="0"/>
            </w:pPr>
            <w:r>
              <w:rPr>
                <w:rFonts w:hint="eastAsia"/>
              </w:rPr>
              <w:t>0.852</w:t>
            </w:r>
          </w:p>
        </w:tc>
      </w:tr>
      <w:tr w:rsidR="00EC6671">
        <w:trPr>
          <w:trHeight w:val="280"/>
          <w:jc w:val="center"/>
        </w:trPr>
        <w:tc>
          <w:tcPr>
            <w:tcW w:w="2410" w:type="dxa"/>
          </w:tcPr>
          <w:p w:rsidR="00EC6671" w:rsidRDefault="00BE5888">
            <w:pPr>
              <w:spacing w:line="240" w:lineRule="auto"/>
              <w:ind w:firstLineChars="0" w:firstLine="0"/>
              <w:rPr>
                <w:i/>
                <w:iCs/>
                <w:caps/>
              </w:rPr>
            </w:pPr>
            <w:r>
              <w:rPr>
                <w:rFonts w:hint="eastAsia"/>
                <w:i/>
                <w:iCs/>
                <w:caps/>
              </w:rPr>
              <w:t>Wind</w:t>
            </w:r>
          </w:p>
        </w:tc>
        <w:tc>
          <w:tcPr>
            <w:tcW w:w="2977" w:type="dxa"/>
          </w:tcPr>
          <w:p w:rsidR="00EC6671" w:rsidRDefault="00BE5888">
            <w:pPr>
              <w:spacing w:line="240" w:lineRule="auto"/>
              <w:ind w:firstLineChars="0" w:firstLine="0"/>
            </w:pPr>
            <w:r>
              <w:rPr>
                <w:rFonts w:hint="eastAsia"/>
              </w:rPr>
              <w:t>5.22 (1.93)</w:t>
            </w:r>
          </w:p>
        </w:tc>
        <w:tc>
          <w:tcPr>
            <w:tcW w:w="2693" w:type="dxa"/>
          </w:tcPr>
          <w:p w:rsidR="00EC6671" w:rsidRDefault="00BE5888">
            <w:pPr>
              <w:spacing w:line="240" w:lineRule="auto"/>
              <w:ind w:firstLineChars="0" w:firstLine="0"/>
            </w:pPr>
            <w:r>
              <w:rPr>
                <w:rFonts w:hint="eastAsia"/>
              </w:rPr>
              <w:t>5.15 (1.89)</w:t>
            </w:r>
          </w:p>
        </w:tc>
        <w:tc>
          <w:tcPr>
            <w:tcW w:w="1134" w:type="dxa"/>
          </w:tcPr>
          <w:p w:rsidR="00EC6671" w:rsidRDefault="00BE5888">
            <w:pPr>
              <w:spacing w:line="240" w:lineRule="auto"/>
              <w:ind w:firstLineChars="0" w:firstLine="0"/>
            </w:pPr>
            <w:r>
              <w:rPr>
                <w:rFonts w:hint="eastAsia"/>
              </w:rPr>
              <w:t>0.09</w:t>
            </w:r>
            <w:r>
              <w:t>0</w:t>
            </w:r>
          </w:p>
        </w:tc>
      </w:tr>
      <w:tr w:rsidR="00EC6671">
        <w:trPr>
          <w:trHeight w:val="280"/>
          <w:jc w:val="center"/>
        </w:trPr>
        <w:tc>
          <w:tcPr>
            <w:tcW w:w="2410" w:type="dxa"/>
            <w:tcBorders>
              <w:bottom w:val="nil"/>
            </w:tcBorders>
          </w:tcPr>
          <w:p w:rsidR="00EC6671" w:rsidRDefault="00BE5888">
            <w:pPr>
              <w:spacing w:line="240" w:lineRule="auto"/>
              <w:ind w:firstLineChars="0" w:firstLine="0"/>
              <w:rPr>
                <w:i/>
                <w:iCs/>
                <w:caps/>
              </w:rPr>
            </w:pPr>
            <w:r>
              <w:rPr>
                <w:rFonts w:hint="eastAsia"/>
                <w:i/>
                <w:iCs/>
                <w:caps/>
              </w:rPr>
              <w:t>Rain</w:t>
            </w:r>
          </w:p>
        </w:tc>
        <w:tc>
          <w:tcPr>
            <w:tcW w:w="2977" w:type="dxa"/>
            <w:tcBorders>
              <w:bottom w:val="nil"/>
            </w:tcBorders>
          </w:tcPr>
          <w:p w:rsidR="00EC6671" w:rsidRDefault="00BE5888">
            <w:pPr>
              <w:spacing w:line="240" w:lineRule="auto"/>
              <w:ind w:firstLineChars="0" w:firstLine="0"/>
            </w:pPr>
            <w:r>
              <w:rPr>
                <w:rFonts w:hint="eastAsia"/>
              </w:rPr>
              <w:t>1.21 (4.67)</w:t>
            </w:r>
          </w:p>
        </w:tc>
        <w:tc>
          <w:tcPr>
            <w:tcW w:w="2693" w:type="dxa"/>
            <w:tcBorders>
              <w:bottom w:val="nil"/>
            </w:tcBorders>
          </w:tcPr>
          <w:p w:rsidR="00EC6671" w:rsidRDefault="00BE5888">
            <w:pPr>
              <w:spacing w:line="240" w:lineRule="auto"/>
              <w:ind w:firstLineChars="0" w:firstLine="0"/>
            </w:pPr>
            <w:r>
              <w:rPr>
                <w:rFonts w:hint="eastAsia"/>
              </w:rPr>
              <w:t>1.13 (4.77)</w:t>
            </w:r>
          </w:p>
        </w:tc>
        <w:tc>
          <w:tcPr>
            <w:tcW w:w="1134" w:type="dxa"/>
            <w:tcBorders>
              <w:bottom w:val="nil"/>
            </w:tcBorders>
          </w:tcPr>
          <w:p w:rsidR="00EC6671" w:rsidRDefault="00BE5888">
            <w:pPr>
              <w:spacing w:line="240" w:lineRule="auto"/>
              <w:ind w:firstLineChars="0" w:firstLine="0"/>
            </w:pPr>
            <w:r>
              <w:rPr>
                <w:rFonts w:hint="eastAsia"/>
              </w:rPr>
              <w:t>0.499</w:t>
            </w:r>
          </w:p>
        </w:tc>
      </w:tr>
      <w:tr w:rsidR="00EC6671">
        <w:trPr>
          <w:trHeight w:val="280"/>
          <w:jc w:val="center"/>
        </w:trPr>
        <w:tc>
          <w:tcPr>
            <w:tcW w:w="2410" w:type="dxa"/>
            <w:tcBorders>
              <w:top w:val="nil"/>
              <w:bottom w:val="single" w:sz="4" w:space="0" w:color="auto"/>
            </w:tcBorders>
          </w:tcPr>
          <w:p w:rsidR="00EC6671" w:rsidRDefault="00BE5888">
            <w:pPr>
              <w:spacing w:line="240" w:lineRule="auto"/>
              <w:ind w:firstLineChars="0" w:firstLine="0"/>
              <w:rPr>
                <w:i/>
                <w:iCs/>
                <w:caps/>
              </w:rPr>
            </w:pPr>
            <w:r>
              <w:rPr>
                <w:rFonts w:hint="eastAsia"/>
                <w:i/>
                <w:iCs/>
                <w:caps/>
              </w:rPr>
              <w:t>Cloud</w:t>
            </w:r>
          </w:p>
        </w:tc>
        <w:tc>
          <w:tcPr>
            <w:tcW w:w="2977" w:type="dxa"/>
            <w:tcBorders>
              <w:top w:val="nil"/>
              <w:bottom w:val="single" w:sz="4" w:space="0" w:color="auto"/>
            </w:tcBorders>
          </w:tcPr>
          <w:p w:rsidR="00EC6671" w:rsidRDefault="00BE5888">
            <w:pPr>
              <w:spacing w:line="240" w:lineRule="auto"/>
              <w:ind w:firstLineChars="0" w:firstLine="0"/>
            </w:pPr>
            <w:r>
              <w:rPr>
                <w:rFonts w:hint="eastAsia"/>
              </w:rPr>
              <w:t>29.89 (29.76)</w:t>
            </w:r>
          </w:p>
        </w:tc>
        <w:tc>
          <w:tcPr>
            <w:tcW w:w="2693" w:type="dxa"/>
            <w:tcBorders>
              <w:top w:val="nil"/>
              <w:bottom w:val="single" w:sz="4" w:space="0" w:color="auto"/>
            </w:tcBorders>
          </w:tcPr>
          <w:p w:rsidR="00EC6671" w:rsidRDefault="00BE5888">
            <w:pPr>
              <w:spacing w:line="240" w:lineRule="auto"/>
              <w:ind w:firstLineChars="0" w:firstLine="0"/>
            </w:pPr>
            <w:r>
              <w:rPr>
                <w:rFonts w:hint="eastAsia"/>
              </w:rPr>
              <w:t>29.41 (28.05)</w:t>
            </w:r>
          </w:p>
        </w:tc>
        <w:tc>
          <w:tcPr>
            <w:tcW w:w="1134" w:type="dxa"/>
            <w:tcBorders>
              <w:top w:val="nil"/>
              <w:bottom w:val="single" w:sz="4" w:space="0" w:color="auto"/>
            </w:tcBorders>
          </w:tcPr>
          <w:p w:rsidR="00EC6671" w:rsidRDefault="00BE5888">
            <w:pPr>
              <w:spacing w:line="240" w:lineRule="auto"/>
              <w:ind w:firstLineChars="0" w:firstLine="0"/>
            </w:pPr>
            <w:r>
              <w:rPr>
                <w:rFonts w:hint="eastAsia"/>
              </w:rPr>
              <w:t>0.466</w:t>
            </w:r>
          </w:p>
        </w:tc>
      </w:tr>
      <w:tr w:rsidR="00EC6671">
        <w:trPr>
          <w:trHeight w:val="280"/>
          <w:jc w:val="center"/>
        </w:trPr>
        <w:tc>
          <w:tcPr>
            <w:tcW w:w="2410" w:type="dxa"/>
            <w:tcBorders>
              <w:top w:val="nil"/>
              <w:bottom w:val="nil"/>
            </w:tcBorders>
          </w:tcPr>
          <w:p w:rsidR="00EC6671" w:rsidRDefault="00BE5888">
            <w:pPr>
              <w:spacing w:line="240" w:lineRule="auto"/>
              <w:ind w:firstLineChars="0" w:firstLine="0"/>
            </w:pPr>
            <w:r>
              <w:rPr>
                <w:rFonts w:hint="eastAsia"/>
              </w:rPr>
              <w:t>Y</w:t>
            </w:r>
            <w:r>
              <w:t xml:space="preserve">EAR </w:t>
            </w:r>
          </w:p>
        </w:tc>
        <w:tc>
          <w:tcPr>
            <w:tcW w:w="2977" w:type="dxa"/>
            <w:tcBorders>
              <w:top w:val="nil"/>
              <w:bottom w:val="nil"/>
            </w:tcBorders>
          </w:tcPr>
          <w:p w:rsidR="00EC6671" w:rsidRDefault="00BE5888">
            <w:pPr>
              <w:spacing w:line="240" w:lineRule="auto"/>
              <w:ind w:firstLineChars="0" w:firstLine="0"/>
            </w:pPr>
            <w:r>
              <w:rPr>
                <w:rFonts w:hint="eastAsia"/>
              </w:rPr>
              <w:t>Y</w:t>
            </w:r>
            <w:r>
              <w:t>ES</w:t>
            </w:r>
          </w:p>
        </w:tc>
        <w:tc>
          <w:tcPr>
            <w:tcW w:w="2693" w:type="dxa"/>
            <w:tcBorders>
              <w:top w:val="nil"/>
              <w:bottom w:val="nil"/>
            </w:tcBorders>
          </w:tcPr>
          <w:p w:rsidR="00EC6671" w:rsidRDefault="00BE5888">
            <w:pPr>
              <w:spacing w:line="240" w:lineRule="auto"/>
              <w:ind w:firstLineChars="0" w:firstLine="0"/>
            </w:pPr>
            <w:r>
              <w:rPr>
                <w:rFonts w:hint="eastAsia"/>
              </w:rPr>
              <w:t>Y</w:t>
            </w:r>
            <w:r>
              <w:t>ES</w:t>
            </w:r>
          </w:p>
        </w:tc>
        <w:tc>
          <w:tcPr>
            <w:tcW w:w="1134" w:type="dxa"/>
            <w:tcBorders>
              <w:top w:val="nil"/>
              <w:bottom w:val="nil"/>
            </w:tcBorders>
          </w:tcPr>
          <w:p w:rsidR="00EC6671" w:rsidRDefault="00BE5888">
            <w:pPr>
              <w:spacing w:line="240" w:lineRule="auto"/>
              <w:ind w:firstLineChars="0" w:firstLine="0"/>
            </w:pPr>
            <w:r>
              <w:rPr>
                <w:rFonts w:hint="eastAsia"/>
              </w:rPr>
              <w:t>/</w:t>
            </w:r>
          </w:p>
        </w:tc>
      </w:tr>
      <w:tr w:rsidR="00EC6671">
        <w:trPr>
          <w:trHeight w:val="280"/>
          <w:jc w:val="center"/>
        </w:trPr>
        <w:tc>
          <w:tcPr>
            <w:tcW w:w="2410" w:type="dxa"/>
            <w:tcBorders>
              <w:top w:val="nil"/>
              <w:bottom w:val="nil"/>
            </w:tcBorders>
          </w:tcPr>
          <w:p w:rsidR="00EC6671" w:rsidRDefault="00BE5888">
            <w:pPr>
              <w:spacing w:line="240" w:lineRule="auto"/>
              <w:ind w:firstLineChars="0" w:firstLine="0"/>
            </w:pPr>
            <w:r>
              <w:rPr>
                <w:rFonts w:hint="eastAsia"/>
              </w:rPr>
              <w:t>M</w:t>
            </w:r>
            <w:r>
              <w:t>ONTH</w:t>
            </w:r>
          </w:p>
        </w:tc>
        <w:tc>
          <w:tcPr>
            <w:tcW w:w="2977" w:type="dxa"/>
            <w:tcBorders>
              <w:top w:val="nil"/>
              <w:bottom w:val="nil"/>
            </w:tcBorders>
          </w:tcPr>
          <w:p w:rsidR="00EC6671" w:rsidRDefault="00BE5888">
            <w:pPr>
              <w:spacing w:line="240" w:lineRule="auto"/>
              <w:ind w:firstLineChars="0" w:firstLine="0"/>
            </w:pPr>
            <w:r>
              <w:rPr>
                <w:rFonts w:hint="eastAsia"/>
              </w:rPr>
              <w:t>Y</w:t>
            </w:r>
            <w:r>
              <w:t>ES</w:t>
            </w:r>
          </w:p>
        </w:tc>
        <w:tc>
          <w:tcPr>
            <w:tcW w:w="2693" w:type="dxa"/>
            <w:tcBorders>
              <w:top w:val="nil"/>
              <w:bottom w:val="nil"/>
            </w:tcBorders>
          </w:tcPr>
          <w:p w:rsidR="00EC6671" w:rsidRDefault="00BE5888">
            <w:pPr>
              <w:spacing w:line="240" w:lineRule="auto"/>
              <w:ind w:firstLineChars="0" w:firstLine="0"/>
            </w:pPr>
            <w:r>
              <w:rPr>
                <w:rFonts w:hint="eastAsia"/>
              </w:rPr>
              <w:t>Y</w:t>
            </w:r>
            <w:r>
              <w:t>ES</w:t>
            </w:r>
          </w:p>
        </w:tc>
        <w:tc>
          <w:tcPr>
            <w:tcW w:w="1134" w:type="dxa"/>
            <w:tcBorders>
              <w:top w:val="nil"/>
              <w:bottom w:val="nil"/>
            </w:tcBorders>
          </w:tcPr>
          <w:p w:rsidR="00EC6671" w:rsidRDefault="00BE5888">
            <w:pPr>
              <w:spacing w:line="240" w:lineRule="auto"/>
              <w:ind w:firstLineChars="0" w:firstLine="0"/>
            </w:pPr>
            <w:r>
              <w:rPr>
                <w:rFonts w:hint="eastAsia"/>
              </w:rPr>
              <w:t>/</w:t>
            </w:r>
          </w:p>
        </w:tc>
      </w:tr>
      <w:tr w:rsidR="00EC6671">
        <w:trPr>
          <w:trHeight w:val="280"/>
          <w:jc w:val="center"/>
        </w:trPr>
        <w:tc>
          <w:tcPr>
            <w:tcW w:w="2410" w:type="dxa"/>
            <w:tcBorders>
              <w:top w:val="nil"/>
              <w:bottom w:val="single" w:sz="4" w:space="0" w:color="auto"/>
            </w:tcBorders>
          </w:tcPr>
          <w:p w:rsidR="00EC6671" w:rsidRDefault="00BE5888">
            <w:pPr>
              <w:spacing w:line="240" w:lineRule="auto"/>
              <w:ind w:firstLineChars="0" w:firstLine="0"/>
            </w:pPr>
            <w:r>
              <w:rPr>
                <w:rFonts w:hint="eastAsia"/>
              </w:rPr>
              <w:t>H</w:t>
            </w:r>
            <w:r>
              <w:t>OLIDAY</w:t>
            </w:r>
          </w:p>
        </w:tc>
        <w:tc>
          <w:tcPr>
            <w:tcW w:w="2977" w:type="dxa"/>
            <w:tcBorders>
              <w:top w:val="nil"/>
              <w:bottom w:val="single" w:sz="4" w:space="0" w:color="auto"/>
            </w:tcBorders>
          </w:tcPr>
          <w:p w:rsidR="00EC6671" w:rsidRDefault="00BE5888">
            <w:pPr>
              <w:spacing w:line="240" w:lineRule="auto"/>
              <w:ind w:firstLineChars="0" w:firstLine="0"/>
            </w:pPr>
            <w:r>
              <w:rPr>
                <w:rFonts w:hint="eastAsia"/>
              </w:rPr>
              <w:t>Y</w:t>
            </w:r>
            <w:r>
              <w:t>ES</w:t>
            </w:r>
          </w:p>
        </w:tc>
        <w:tc>
          <w:tcPr>
            <w:tcW w:w="2693" w:type="dxa"/>
            <w:tcBorders>
              <w:top w:val="nil"/>
              <w:bottom w:val="single" w:sz="4" w:space="0" w:color="auto"/>
            </w:tcBorders>
          </w:tcPr>
          <w:p w:rsidR="00EC6671" w:rsidRDefault="00BE5888">
            <w:pPr>
              <w:spacing w:line="240" w:lineRule="auto"/>
              <w:ind w:firstLineChars="0" w:firstLine="0"/>
            </w:pPr>
            <w:r>
              <w:rPr>
                <w:rFonts w:hint="eastAsia"/>
              </w:rPr>
              <w:t>Y</w:t>
            </w:r>
            <w:r>
              <w:t>ES</w:t>
            </w:r>
          </w:p>
        </w:tc>
        <w:tc>
          <w:tcPr>
            <w:tcW w:w="1134" w:type="dxa"/>
            <w:tcBorders>
              <w:top w:val="nil"/>
              <w:bottom w:val="single" w:sz="4" w:space="0" w:color="auto"/>
            </w:tcBorders>
          </w:tcPr>
          <w:p w:rsidR="00EC6671" w:rsidRDefault="00BE5888">
            <w:pPr>
              <w:spacing w:line="240" w:lineRule="auto"/>
              <w:ind w:firstLineChars="0" w:firstLine="0"/>
            </w:pPr>
            <w:r>
              <w:rPr>
                <w:rFonts w:hint="eastAsia"/>
              </w:rPr>
              <w:t>/</w:t>
            </w:r>
          </w:p>
        </w:tc>
      </w:tr>
      <w:tr w:rsidR="00EC6671">
        <w:trPr>
          <w:trHeight w:val="280"/>
          <w:jc w:val="center"/>
        </w:trPr>
        <w:tc>
          <w:tcPr>
            <w:tcW w:w="2410" w:type="dxa"/>
            <w:tcBorders>
              <w:top w:val="single" w:sz="4" w:space="0" w:color="auto"/>
            </w:tcBorders>
          </w:tcPr>
          <w:p w:rsidR="00EC6671" w:rsidRDefault="00BE5888">
            <w:pPr>
              <w:spacing w:line="240" w:lineRule="auto"/>
              <w:ind w:firstLineChars="0" w:firstLine="0"/>
            </w:pPr>
            <w:r>
              <w:rPr>
                <w:rFonts w:hint="eastAsia"/>
              </w:rPr>
              <w:t>n</w:t>
            </w:r>
          </w:p>
        </w:tc>
        <w:tc>
          <w:tcPr>
            <w:tcW w:w="2977" w:type="dxa"/>
            <w:tcBorders>
              <w:top w:val="single" w:sz="4" w:space="0" w:color="auto"/>
            </w:tcBorders>
          </w:tcPr>
          <w:p w:rsidR="00EC6671" w:rsidRDefault="00BE5888">
            <w:pPr>
              <w:spacing w:line="240" w:lineRule="auto"/>
              <w:ind w:firstLineChars="0" w:firstLine="0"/>
            </w:pPr>
            <w:r>
              <w:rPr>
                <w:rFonts w:hint="eastAsia"/>
              </w:rPr>
              <w:t>3795</w:t>
            </w:r>
          </w:p>
        </w:tc>
        <w:tc>
          <w:tcPr>
            <w:tcW w:w="2693" w:type="dxa"/>
            <w:tcBorders>
              <w:top w:val="single" w:sz="4" w:space="0" w:color="auto"/>
            </w:tcBorders>
          </w:tcPr>
          <w:p w:rsidR="00EC6671" w:rsidRDefault="00BE5888">
            <w:pPr>
              <w:spacing w:line="240" w:lineRule="auto"/>
              <w:ind w:firstLineChars="0" w:firstLine="0"/>
            </w:pPr>
            <w:r>
              <w:rPr>
                <w:rFonts w:hint="eastAsia"/>
              </w:rPr>
              <w:t>3795</w:t>
            </w:r>
          </w:p>
        </w:tc>
        <w:tc>
          <w:tcPr>
            <w:tcW w:w="1134" w:type="dxa"/>
            <w:tcBorders>
              <w:top w:val="single" w:sz="4" w:space="0" w:color="auto"/>
            </w:tcBorders>
          </w:tcPr>
          <w:p w:rsidR="00EC6671" w:rsidRDefault="00BE5888">
            <w:pPr>
              <w:spacing w:line="240" w:lineRule="auto"/>
              <w:ind w:firstLineChars="0" w:firstLine="0"/>
            </w:pPr>
            <w:r>
              <w:rPr>
                <w:rFonts w:hint="eastAsia"/>
              </w:rPr>
              <w:t>/</w:t>
            </w:r>
          </w:p>
        </w:tc>
      </w:tr>
    </w:tbl>
    <w:p w:rsidR="00EC6671" w:rsidRDefault="00BE5888">
      <w:pPr>
        <w:ind w:firstLineChars="0" w:firstLine="0"/>
        <w:rPr>
          <w:sz w:val="21"/>
          <w:szCs w:val="18"/>
        </w:rPr>
      </w:pPr>
      <w:r>
        <w:rPr>
          <w:sz w:val="21"/>
          <w:szCs w:val="18"/>
        </w:rPr>
        <w:t>Note: *p &lt; 0.1, **p &lt; 0.05, ***p &lt; 0.01. Mean values reported and standard deviation in the parentheses.</w:t>
      </w:r>
    </w:p>
    <w:p w:rsidR="007862DF" w:rsidRDefault="007862DF">
      <w:pPr>
        <w:ind w:firstLineChars="0" w:firstLine="0"/>
        <w:rPr>
          <w:sz w:val="21"/>
          <w:szCs w:val="18"/>
        </w:rPr>
      </w:pPr>
    </w:p>
    <w:p w:rsidR="007862DF" w:rsidRDefault="007862DF" w:rsidP="007862DF">
      <w:pPr>
        <w:pStyle w:val="1"/>
      </w:pPr>
      <w:r>
        <w:rPr>
          <w:rFonts w:hint="eastAsia"/>
        </w:rPr>
        <w:t>6</w:t>
      </w:r>
      <w:r>
        <w:t>. Conclusion and Discussion</w:t>
      </w:r>
    </w:p>
    <w:p w:rsidR="007862DF" w:rsidRDefault="007862DF" w:rsidP="007862DF">
      <w:pPr>
        <w:ind w:firstLine="480"/>
      </w:pPr>
      <w:r>
        <w:t>Contribution:</w:t>
      </w:r>
    </w:p>
    <w:p w:rsidR="007862DF" w:rsidRDefault="007862DF" w:rsidP="007862DF">
      <w:pPr>
        <w:numPr>
          <w:ilvl w:val="0"/>
          <w:numId w:val="2"/>
        </w:numPr>
        <w:ind w:firstLine="480"/>
      </w:pPr>
      <w:r>
        <w:rPr>
          <w:rFonts w:hint="eastAsia"/>
        </w:rPr>
        <w:t>从</w:t>
      </w:r>
      <w:r>
        <w:rPr>
          <w:rFonts w:hint="eastAsia"/>
        </w:rPr>
        <w:t>sentiment</w:t>
      </w:r>
      <w:r>
        <w:rPr>
          <w:rFonts w:hint="eastAsia"/>
        </w:rPr>
        <w:t>角度拓展</w:t>
      </w:r>
      <w:r>
        <w:rPr>
          <w:rFonts w:hint="eastAsia"/>
        </w:rPr>
        <w:t>pollution</w:t>
      </w:r>
      <w:r>
        <w:rPr>
          <w:rFonts w:hint="eastAsia"/>
        </w:rPr>
        <w:t>对</w:t>
      </w:r>
      <w:r>
        <w:rPr>
          <w:rFonts w:hint="eastAsia"/>
        </w:rPr>
        <w:t>tourist behavior</w:t>
      </w:r>
      <w:r>
        <w:rPr>
          <w:rFonts w:hint="eastAsia"/>
        </w:rPr>
        <w:t>的影响</w:t>
      </w:r>
    </w:p>
    <w:p w:rsidR="007862DF" w:rsidRDefault="007862DF" w:rsidP="007862DF">
      <w:pPr>
        <w:numPr>
          <w:ilvl w:val="0"/>
          <w:numId w:val="2"/>
        </w:numPr>
        <w:ind w:firstLine="480"/>
        <w:rPr>
          <w:ins w:id="24" w:author="yang" w:date="2019-12-15T13:59:00Z"/>
        </w:rPr>
      </w:pPr>
      <w:ins w:id="25" w:author="yang" w:date="2019-12-15T13:58:00Z">
        <w:r>
          <w:rPr>
            <w:rFonts w:hint="eastAsia"/>
          </w:rPr>
          <w:t>从</w:t>
        </w:r>
      </w:ins>
      <w:ins w:id="26" w:author="yang" w:date="2019-12-15T13:59:00Z">
        <w:r>
          <w:rPr>
            <w:rFonts w:hint="eastAsia"/>
          </w:rPr>
          <w:t>pollution</w:t>
        </w:r>
        <w:r>
          <w:rPr>
            <w:rFonts w:hint="eastAsia"/>
          </w:rPr>
          <w:t>角度拓展对</w:t>
        </w:r>
        <w:r>
          <w:rPr>
            <w:rFonts w:hint="eastAsia"/>
          </w:rPr>
          <w:t>tourist on-site sentiment</w:t>
        </w:r>
        <w:r>
          <w:rPr>
            <w:rFonts w:hint="eastAsia"/>
          </w:rPr>
          <w:t>的认识</w:t>
        </w:r>
      </w:ins>
    </w:p>
    <w:p w:rsidR="007862DF" w:rsidRDefault="007862DF" w:rsidP="007862DF">
      <w:pPr>
        <w:numPr>
          <w:ilvl w:val="0"/>
          <w:numId w:val="2"/>
        </w:numPr>
        <w:ind w:firstLine="480"/>
      </w:pPr>
      <w:ins w:id="27" w:author="yang" w:date="2019-12-15T13:59:00Z">
        <w:r>
          <w:rPr>
            <w:rFonts w:hint="eastAsia"/>
          </w:rPr>
          <w:t>从</w:t>
        </w:r>
        <w:r>
          <w:rPr>
            <w:rFonts w:hint="eastAsia"/>
          </w:rPr>
          <w:t>sentiment analysis</w:t>
        </w:r>
        <w:r>
          <w:rPr>
            <w:rFonts w:hint="eastAsia"/>
          </w:rPr>
          <w:t>角度</w:t>
        </w:r>
      </w:ins>
      <w:ins w:id="28" w:author="yang" w:date="2019-12-15T14:00:00Z">
        <w:r>
          <w:rPr>
            <w:rFonts w:hint="eastAsia"/>
          </w:rPr>
          <w:t>提出测量</w:t>
        </w:r>
        <w:r>
          <w:rPr>
            <w:rFonts w:hint="eastAsia"/>
          </w:rPr>
          <w:t>on-site and real time tourist sentiment</w:t>
        </w:r>
        <w:r>
          <w:rPr>
            <w:rFonts w:hint="eastAsia"/>
          </w:rPr>
          <w:t>的方法</w:t>
        </w:r>
      </w:ins>
    </w:p>
    <w:p w:rsidR="007862DF" w:rsidRDefault="007862DF" w:rsidP="007862DF">
      <w:pPr>
        <w:pStyle w:val="21"/>
        <w:numPr>
          <w:ilvl w:val="0"/>
          <w:numId w:val="3"/>
        </w:numPr>
        <w:ind w:firstLineChars="0"/>
      </w:pPr>
      <w:r>
        <w:rPr>
          <w:rFonts w:hint="eastAsia"/>
        </w:rPr>
        <w:t>证明利用</w:t>
      </w:r>
      <w:r>
        <w:rPr>
          <w:rFonts w:hint="eastAsia"/>
        </w:rPr>
        <w:t>U</w:t>
      </w:r>
      <w:r>
        <w:t>GC</w:t>
      </w:r>
      <w:r>
        <w:rPr>
          <w:rFonts w:hint="eastAsia"/>
        </w:rPr>
        <w:t>和</w:t>
      </w:r>
      <w:r>
        <w:rPr>
          <w:rFonts w:hint="eastAsia"/>
        </w:rPr>
        <w:t>s</w:t>
      </w:r>
      <w:r>
        <w:t xml:space="preserve">entiment analysis </w:t>
      </w:r>
      <w:r>
        <w:rPr>
          <w:rFonts w:hint="eastAsia"/>
        </w:rPr>
        <w:t>分析游客在线情感</w:t>
      </w:r>
      <w:r>
        <w:rPr>
          <w:rFonts w:hint="eastAsia"/>
        </w:rPr>
        <w:t>/</w:t>
      </w:r>
      <w:r>
        <w:rPr>
          <w:rFonts w:hint="eastAsia"/>
        </w:rPr>
        <w:t>体验的有效性。</w:t>
      </w:r>
      <w:r>
        <w:t>a new index to measure the on-site and real-time tourist experience using social media data and sentiment analysis</w:t>
      </w:r>
    </w:p>
    <w:p w:rsidR="007862DF" w:rsidRDefault="007862DF" w:rsidP="007862DF">
      <w:pPr>
        <w:pStyle w:val="21"/>
        <w:numPr>
          <w:ilvl w:val="0"/>
          <w:numId w:val="3"/>
        </w:numPr>
        <w:ind w:firstLineChars="0"/>
      </w:pPr>
      <w:r>
        <w:rPr>
          <w:rFonts w:hint="eastAsia"/>
        </w:rPr>
        <w:t>识别空气污染影响的新因变量（发现空气污染对游客在线情感的影响）</w:t>
      </w:r>
      <w:r>
        <w:t>identifying the effects of air pollution on tourists’ online sentiment</w:t>
      </w:r>
    </w:p>
    <w:p w:rsidR="007862DF" w:rsidRDefault="007862DF" w:rsidP="007862DF">
      <w:pPr>
        <w:pStyle w:val="21"/>
        <w:ind w:left="840" w:firstLineChars="0" w:firstLine="0"/>
      </w:pPr>
    </w:p>
    <w:p w:rsidR="007862DF" w:rsidRDefault="007862DF" w:rsidP="007862DF">
      <w:pPr>
        <w:ind w:firstLine="480"/>
        <w:rPr>
          <w:ins w:id="29" w:author="yang" w:date="2019-12-15T14:01:00Z"/>
        </w:rPr>
      </w:pPr>
      <w:r>
        <w:t>I</w:t>
      </w:r>
      <w:r>
        <w:rPr>
          <w:rFonts w:hint="eastAsia"/>
        </w:rPr>
        <w:t>m</w:t>
      </w:r>
      <w:r>
        <w:t>plication:</w:t>
      </w:r>
    </w:p>
    <w:p w:rsidR="007862DF" w:rsidRDefault="007862DF">
      <w:pPr>
        <w:numPr>
          <w:ilvl w:val="0"/>
          <w:numId w:val="4"/>
        </w:numPr>
        <w:ind w:firstLine="480"/>
        <w:rPr>
          <w:ins w:id="30" w:author="yang" w:date="2019-12-15T14:01:00Z"/>
        </w:rPr>
        <w:pPrChange w:id="31" w:author="yang" w:date="2019-12-15T14:01:00Z">
          <w:pPr>
            <w:ind w:firstLine="480"/>
          </w:pPr>
        </w:pPrChange>
      </w:pPr>
      <w:ins w:id="32" w:author="yang" w:date="2019-12-15T14:01:00Z">
        <w:r>
          <w:rPr>
            <w:rFonts w:hint="eastAsia"/>
          </w:rPr>
          <w:t>Pollution</w:t>
        </w:r>
        <w:r>
          <w:rPr>
            <w:rFonts w:hint="eastAsia"/>
          </w:rPr>
          <w:t>：</w:t>
        </w:r>
      </w:ins>
    </w:p>
    <w:p w:rsidR="007862DF" w:rsidRDefault="007862DF">
      <w:pPr>
        <w:numPr>
          <w:ilvl w:val="0"/>
          <w:numId w:val="4"/>
        </w:numPr>
        <w:ind w:firstLine="480"/>
        <w:rPr>
          <w:ins w:id="33" w:author="yang" w:date="2019-12-15T14:01:00Z"/>
        </w:rPr>
        <w:pPrChange w:id="34" w:author="yang" w:date="2019-12-15T14:01:00Z">
          <w:pPr>
            <w:ind w:firstLine="480"/>
          </w:pPr>
        </w:pPrChange>
      </w:pPr>
      <w:ins w:id="35" w:author="yang" w:date="2019-12-15T14:01:00Z">
        <w:r>
          <w:rPr>
            <w:rFonts w:hint="eastAsia"/>
          </w:rPr>
          <w:t>Sentiment</w:t>
        </w:r>
        <w:r>
          <w:rPr>
            <w:rFonts w:hint="eastAsia"/>
          </w:rPr>
          <w:t>：</w:t>
        </w:r>
      </w:ins>
    </w:p>
    <w:p w:rsidR="007862DF" w:rsidRDefault="007862DF">
      <w:pPr>
        <w:numPr>
          <w:ilvl w:val="0"/>
          <w:numId w:val="4"/>
        </w:numPr>
        <w:ind w:firstLine="480"/>
        <w:pPrChange w:id="36" w:author="yang" w:date="2019-12-15T14:01:00Z">
          <w:pPr>
            <w:ind w:firstLine="480"/>
          </w:pPr>
        </w:pPrChange>
      </w:pPr>
      <w:ins w:id="37" w:author="yang" w:date="2019-12-15T14:01:00Z">
        <w:r>
          <w:rPr>
            <w:rFonts w:hint="eastAsia"/>
          </w:rPr>
          <w:t>Measure</w:t>
        </w:r>
        <w:r>
          <w:rPr>
            <w:rFonts w:hint="eastAsia"/>
          </w:rPr>
          <w:t>：</w:t>
        </w:r>
      </w:ins>
    </w:p>
    <w:p w:rsidR="007862DF" w:rsidRDefault="007862DF" w:rsidP="007862DF">
      <w:pPr>
        <w:pStyle w:val="21"/>
        <w:numPr>
          <w:ilvl w:val="0"/>
          <w:numId w:val="5"/>
        </w:numPr>
        <w:ind w:firstLineChars="0"/>
      </w:pPr>
      <w:r>
        <w:t>for destination, reports or alerts</w:t>
      </w:r>
    </w:p>
    <w:p w:rsidR="007862DF" w:rsidRDefault="007862DF" w:rsidP="007862DF">
      <w:pPr>
        <w:pStyle w:val="21"/>
        <w:numPr>
          <w:ilvl w:val="0"/>
          <w:numId w:val="5"/>
        </w:numPr>
        <w:ind w:firstLineChars="0"/>
        <w:rPr>
          <w:ins w:id="38" w:author="yang" w:date="2019-12-15T14:00:00Z"/>
        </w:rPr>
      </w:pPr>
      <w:r>
        <w:rPr>
          <w:rFonts w:hint="eastAsia"/>
        </w:rPr>
        <w:t>f</w:t>
      </w:r>
      <w:r>
        <w:t xml:space="preserve">or tourists, protection or reschedule. </w:t>
      </w:r>
    </w:p>
    <w:p w:rsidR="007862DF" w:rsidRDefault="007E192A" w:rsidP="007E192A">
      <w:pPr>
        <w:pStyle w:val="1"/>
      </w:pPr>
      <w:bookmarkStart w:id="39" w:name="_GoBack"/>
      <w:bookmarkEnd w:id="39"/>
      <w:r>
        <w:rPr>
          <w:rFonts w:hint="eastAsia"/>
        </w:rPr>
        <w:lastRenderedPageBreak/>
        <w:t>R</w:t>
      </w:r>
      <w:r>
        <w:t>eferences</w:t>
      </w:r>
    </w:p>
    <w:sdt>
      <w:sdtPr>
        <w:tag w:val="CitaviBibliography"/>
        <w:id w:val="-1152520482"/>
        <w:placeholder>
          <w:docPart w:val="DefaultPlaceholder_-1854013440"/>
        </w:placeholder>
      </w:sdtPr>
      <w:sdtContent>
        <w:p w:rsidR="007E192A" w:rsidRDefault="004C75B9" w:rsidP="007E192A">
          <w:pPr>
            <w:pStyle w:val="CitaviBibliographyHeading"/>
          </w:pPr>
          <w:r>
            <w:fldChar w:fldCharType="begin"/>
          </w:r>
          <w:r>
            <w:instrText>ADDIN CitaviBibliography</w:instrText>
          </w:r>
          <w:r>
            <w:fldChar w:fldCharType="separate"/>
          </w:r>
          <w:r w:rsidR="007E192A">
            <w:t>References</w:t>
          </w:r>
        </w:p>
        <w:p w:rsidR="007E192A" w:rsidRDefault="007E192A" w:rsidP="007E192A">
          <w:pPr>
            <w:pStyle w:val="CitaviBibliographyEntry"/>
            <w:ind w:firstLine="480"/>
          </w:pPr>
          <w:bookmarkStart w:id="40" w:name="_CTVL0018dd4c40f9531434d90be5cc2d0b7c346"/>
          <w:r>
            <w:t xml:space="preserve">Becken, S. (2013). Measuring the Effect of Weather on Tourism. </w:t>
          </w:r>
          <w:bookmarkEnd w:id="40"/>
          <w:r w:rsidRPr="007E192A">
            <w:rPr>
              <w:i/>
            </w:rPr>
            <w:t>Journal of Travel Research</w:t>
          </w:r>
          <w:r w:rsidRPr="007E192A">
            <w:t xml:space="preserve">, </w:t>
          </w:r>
          <w:r w:rsidRPr="007E192A">
            <w:rPr>
              <w:i/>
            </w:rPr>
            <w:t>52</w:t>
          </w:r>
          <w:r w:rsidRPr="007E192A">
            <w:t>(2), 156–167. https://doi.org/10.1177/0047287512461569</w:t>
          </w:r>
        </w:p>
        <w:p w:rsidR="007E192A" w:rsidRDefault="007E192A" w:rsidP="007E192A">
          <w:pPr>
            <w:pStyle w:val="CitaviBibliographyEntry"/>
            <w:ind w:firstLine="480"/>
          </w:pPr>
          <w:bookmarkStart w:id="41" w:name="_CTVL0015989313c64d4441fabdaab2f753811c9"/>
          <w:r>
            <w:t xml:space="preserve">Becken, S., Jin, X., Zhang, C., &amp; Gao, J. (2017). Urban air pollution in China: destination image and risk perceptions. </w:t>
          </w:r>
          <w:bookmarkEnd w:id="41"/>
          <w:r w:rsidRPr="007E192A">
            <w:rPr>
              <w:i/>
            </w:rPr>
            <w:t>Journal of Sustainable Tourism</w:t>
          </w:r>
          <w:r w:rsidRPr="007E192A">
            <w:t xml:space="preserve">, </w:t>
          </w:r>
          <w:r w:rsidRPr="007E192A">
            <w:rPr>
              <w:i/>
            </w:rPr>
            <w:t>25</w:t>
          </w:r>
          <w:r w:rsidRPr="007E192A">
            <w:t>(1), 130–147. https://doi.org/10.1080/09669582.2016.1177067</w:t>
          </w:r>
        </w:p>
        <w:p w:rsidR="007E192A" w:rsidRDefault="007E192A" w:rsidP="007E192A">
          <w:pPr>
            <w:pStyle w:val="CitaviBibliographyEntry"/>
            <w:ind w:firstLine="480"/>
          </w:pPr>
          <w:bookmarkStart w:id="42" w:name="_CTVL0019140425b7e2b428cbc6e09a0997100e6"/>
          <w:r>
            <w:t xml:space="preserve">Chen, C.‑M., Lin, Y.‑C., Li, E. Y., &amp; Liu, C.‑C. (2017). Weather uncertainty effect on tourism demand. </w:t>
          </w:r>
          <w:bookmarkEnd w:id="42"/>
          <w:r w:rsidRPr="007E192A">
            <w:rPr>
              <w:i/>
            </w:rPr>
            <w:t>Tourism Economics</w:t>
          </w:r>
          <w:r w:rsidRPr="007E192A">
            <w:t xml:space="preserve">, </w:t>
          </w:r>
          <w:r w:rsidRPr="007E192A">
            <w:rPr>
              <w:i/>
            </w:rPr>
            <w:t>23</w:t>
          </w:r>
          <w:r w:rsidRPr="007E192A">
            <w:t>(2), 469–474. https://doi.org/10.5367/te.2015.0513</w:t>
          </w:r>
        </w:p>
        <w:p w:rsidR="007E192A" w:rsidRDefault="007E192A" w:rsidP="007E192A">
          <w:pPr>
            <w:pStyle w:val="CitaviBibliographyEntry"/>
            <w:ind w:firstLine="480"/>
          </w:pPr>
          <w:bookmarkStart w:id="43" w:name="_CTVL001551558f5615a4b9b8d2e0bd9dd6a835e"/>
          <w:r>
            <w:t xml:space="preserve">Deng, T., Li, X., &amp; Ma, M. (2017). Evaluating impact of air pollution on China’s inbound tourism industry: a spatial econometric approach. </w:t>
          </w:r>
          <w:bookmarkEnd w:id="43"/>
          <w:r w:rsidRPr="007E192A">
            <w:rPr>
              <w:i/>
            </w:rPr>
            <w:t>Asia Pacific Journal of Tourism Research</w:t>
          </w:r>
          <w:r w:rsidRPr="007E192A">
            <w:t xml:space="preserve">, </w:t>
          </w:r>
          <w:r w:rsidRPr="007E192A">
            <w:rPr>
              <w:i/>
            </w:rPr>
            <w:t>22</w:t>
          </w:r>
          <w:r w:rsidRPr="007E192A">
            <w:t>(7), 771–780. https://doi.org/10.1080/10941665.2017.1331923</w:t>
          </w:r>
        </w:p>
        <w:p w:rsidR="007E192A" w:rsidRDefault="007E192A" w:rsidP="007E192A">
          <w:pPr>
            <w:pStyle w:val="CitaviBibliographyEntry"/>
            <w:ind w:firstLine="480"/>
          </w:pPr>
          <w:bookmarkStart w:id="44" w:name="_CTVL0011e559f005efd4288a5b242b364ff4c3e"/>
          <w:r>
            <w:t xml:space="preserve">Falk, M. (2014). Impact of weather conditions on tourism demand in the peak summer season over the last 50years. </w:t>
          </w:r>
          <w:bookmarkEnd w:id="44"/>
          <w:r w:rsidRPr="007E192A">
            <w:rPr>
              <w:i/>
            </w:rPr>
            <w:t>Tourism Management Perspectives</w:t>
          </w:r>
          <w:r w:rsidRPr="007E192A">
            <w:t xml:space="preserve">, </w:t>
          </w:r>
          <w:r w:rsidRPr="007E192A">
            <w:rPr>
              <w:i/>
            </w:rPr>
            <w:t>9</w:t>
          </w:r>
          <w:r w:rsidRPr="007E192A">
            <w:t>, 24–35. https://doi.org/10.1016/j.tmp.2013.11.001</w:t>
          </w:r>
        </w:p>
        <w:p w:rsidR="007E192A" w:rsidRDefault="007E192A" w:rsidP="007E192A">
          <w:pPr>
            <w:pStyle w:val="CitaviBibliographyEntry"/>
            <w:ind w:firstLine="480"/>
          </w:pPr>
          <w:bookmarkStart w:id="45" w:name="_CTVL0018eb08d5db8994ad78dac48d45e666955"/>
          <w:r>
            <w:t xml:space="preserve">Goh, C. (2012). Exploring impact of climate on tourism demand. </w:t>
          </w:r>
          <w:bookmarkEnd w:id="45"/>
          <w:r w:rsidRPr="007E192A">
            <w:rPr>
              <w:i/>
            </w:rPr>
            <w:t>Annals of Tourism Research</w:t>
          </w:r>
          <w:r w:rsidRPr="007E192A">
            <w:t xml:space="preserve">, </w:t>
          </w:r>
          <w:r w:rsidRPr="007E192A">
            <w:rPr>
              <w:i/>
            </w:rPr>
            <w:t>39</w:t>
          </w:r>
          <w:r w:rsidRPr="007E192A">
            <w:t>(4), 1859–1883. https://doi.org/10.1016/j.annals.2012.05.027</w:t>
          </w:r>
        </w:p>
        <w:p w:rsidR="007E192A" w:rsidRDefault="007E192A" w:rsidP="007E192A">
          <w:pPr>
            <w:pStyle w:val="CitaviBibliographyEntry"/>
            <w:ind w:firstLine="480"/>
          </w:pPr>
          <w:bookmarkStart w:id="46" w:name="_CTVL0017785b7104a1e4175907cb1d8034f3c0b"/>
          <w:r>
            <w:t xml:space="preserve">Hewer, M., Scott, D., &amp; Fenech, A. (2016). Seasonal weather sensitivity, temperature thresholds, and climate change impacts for park visitation. </w:t>
          </w:r>
          <w:bookmarkEnd w:id="46"/>
          <w:r w:rsidRPr="007E192A">
            <w:rPr>
              <w:i/>
            </w:rPr>
            <w:t>Tourism Geographies</w:t>
          </w:r>
          <w:r w:rsidRPr="007E192A">
            <w:t xml:space="preserve">, </w:t>
          </w:r>
          <w:r w:rsidRPr="007E192A">
            <w:rPr>
              <w:i/>
            </w:rPr>
            <w:t>18</w:t>
          </w:r>
          <w:r w:rsidRPr="007E192A">
            <w:t>(3), 297–321. https://doi.org/10.1080/14616688.2016.1172662</w:t>
          </w:r>
        </w:p>
        <w:p w:rsidR="007E192A" w:rsidRDefault="007E192A" w:rsidP="007E192A">
          <w:pPr>
            <w:pStyle w:val="CitaviBibliographyEntry"/>
            <w:ind w:firstLine="480"/>
          </w:pPr>
          <w:bookmarkStart w:id="47" w:name="_CTVL001f118dbf6e21f4a16944e219b5156fdcd"/>
          <w:r>
            <w:t xml:space="preserve">Hughes, C., Swaminathan, V., &amp; Brooks, G. (2019). Driving Brand Engagement Through Online Social Influencers: An Empirical Investigation of Sponsored Blogging Campaigns. </w:t>
          </w:r>
          <w:bookmarkEnd w:id="47"/>
          <w:r w:rsidRPr="007E192A">
            <w:rPr>
              <w:i/>
            </w:rPr>
            <w:t>Journal of Marketing</w:t>
          </w:r>
          <w:r w:rsidRPr="007E192A">
            <w:t xml:space="preserve">, </w:t>
          </w:r>
          <w:r w:rsidRPr="007E192A">
            <w:rPr>
              <w:i/>
            </w:rPr>
            <w:t>83</w:t>
          </w:r>
          <w:r w:rsidRPr="007E192A">
            <w:t>(5), 78–96. https://doi.org/10.1177/0022242919854374</w:t>
          </w:r>
        </w:p>
        <w:p w:rsidR="007E192A" w:rsidRDefault="007E192A" w:rsidP="007E192A">
          <w:pPr>
            <w:pStyle w:val="CitaviBibliographyEntry"/>
            <w:ind w:firstLine="480"/>
          </w:pPr>
          <w:bookmarkStart w:id="48" w:name="_CTVL0019d5c3a59689842358c40b0e562699a2d"/>
          <w:r>
            <w:t xml:space="preserve">Li, J., Pearce, P. L., Morrison, A. M., &amp; Wu, B. (2016). Up in Smoke? The Impact of Smog on Risk Perception and Satisfaction of International Tourists in Beijing. </w:t>
          </w:r>
          <w:bookmarkEnd w:id="48"/>
          <w:r w:rsidRPr="007E192A">
            <w:rPr>
              <w:i/>
            </w:rPr>
            <w:t>International Journal of Tourism Research</w:t>
          </w:r>
          <w:r w:rsidRPr="007E192A">
            <w:t xml:space="preserve">, </w:t>
          </w:r>
          <w:r w:rsidRPr="007E192A">
            <w:rPr>
              <w:i/>
            </w:rPr>
            <w:t>18</w:t>
          </w:r>
          <w:r w:rsidRPr="007E192A">
            <w:t>(4), 373–386. https://doi.org/10.1002/jtr.2055</w:t>
          </w:r>
        </w:p>
        <w:p w:rsidR="007E192A" w:rsidRDefault="007E192A" w:rsidP="007E192A">
          <w:pPr>
            <w:pStyle w:val="CitaviBibliographyEntry"/>
            <w:ind w:firstLine="480"/>
          </w:pPr>
          <w:bookmarkStart w:id="49" w:name="_CTVL001083ab6a9c7d3444dbe7ce028ac24c7e6"/>
          <w:r>
            <w:t xml:space="preserve">Li, Y., &amp; Xie, Y. (2019). Is a Picture Worth a Thousand Words? An Empirical Study of Image Content and Social Media Engagement. </w:t>
          </w:r>
          <w:bookmarkEnd w:id="49"/>
          <w:r w:rsidRPr="007E192A">
            <w:rPr>
              <w:i/>
            </w:rPr>
            <w:t>Journal of Marketing Research</w:t>
          </w:r>
          <w:r w:rsidRPr="007E192A">
            <w:t>, 1–19.</w:t>
          </w:r>
        </w:p>
        <w:p w:rsidR="007E192A" w:rsidRDefault="007E192A" w:rsidP="007E192A">
          <w:pPr>
            <w:pStyle w:val="CitaviBibliographyEntry"/>
            <w:ind w:firstLine="480"/>
          </w:pPr>
          <w:bookmarkStart w:id="50" w:name="_CTVL001ba6e43d439bf456884d74e8117ebe024"/>
          <w:r>
            <w:t xml:space="preserve">Lin, T.‑P., &amp; Matzarakis, A. (2011). Tourism climate information based on </w:t>
          </w:r>
          <w:r>
            <w:lastRenderedPageBreak/>
            <w:t xml:space="preserve">human thermal perception in Taiwan and Eastern China. </w:t>
          </w:r>
          <w:bookmarkEnd w:id="50"/>
          <w:r w:rsidRPr="007E192A">
            <w:rPr>
              <w:i/>
            </w:rPr>
            <w:t>Tourism Management</w:t>
          </w:r>
          <w:r w:rsidRPr="007E192A">
            <w:t xml:space="preserve">, </w:t>
          </w:r>
          <w:r w:rsidRPr="007E192A">
            <w:rPr>
              <w:i/>
            </w:rPr>
            <w:t>32</w:t>
          </w:r>
          <w:r w:rsidRPr="007E192A">
            <w:t>(3), 492–500. https://doi.org/10.1016/j.tourman.2010.03.017</w:t>
          </w:r>
        </w:p>
        <w:p w:rsidR="007E192A" w:rsidRDefault="007E192A" w:rsidP="007E192A">
          <w:pPr>
            <w:pStyle w:val="CitaviBibliographyEntry"/>
            <w:ind w:firstLine="480"/>
          </w:pPr>
          <w:bookmarkStart w:id="51" w:name="_CTVL001fb3b4d9092f44bce9e8e923d449d9760"/>
          <w:r>
            <w:t xml:space="preserve">McKercher, B., Shoval, N., Park, E., &amp; Kahani, A. (2015). The [Limited] Impact of Weather on Tourist Behavior in an Urban Destination. </w:t>
          </w:r>
          <w:bookmarkEnd w:id="51"/>
          <w:r w:rsidRPr="007E192A">
            <w:rPr>
              <w:i/>
            </w:rPr>
            <w:t>Journal of Travel Research</w:t>
          </w:r>
          <w:r w:rsidRPr="007E192A">
            <w:t xml:space="preserve">, </w:t>
          </w:r>
          <w:r w:rsidRPr="007E192A">
            <w:rPr>
              <w:i/>
            </w:rPr>
            <w:t>54</w:t>
          </w:r>
          <w:r w:rsidRPr="007E192A">
            <w:t>(4), 442–455. https://doi.org/10.1177/0047287514522880</w:t>
          </w:r>
        </w:p>
        <w:p w:rsidR="007E192A" w:rsidRDefault="007E192A" w:rsidP="007E192A">
          <w:pPr>
            <w:pStyle w:val="CitaviBibliographyEntry"/>
            <w:ind w:firstLine="480"/>
          </w:pPr>
          <w:bookmarkStart w:id="52" w:name="_CTVL0018f2901bf417e4d5c9e2f436f7c5cb4bf"/>
          <w:r>
            <w:t xml:space="preserve">Meire, M., Hewett, K., Ballings, M., Kumar, V., &amp; van den Poel, D. (2019). The Role of Marketer-Generated Content in Customer Engagement Marketing. </w:t>
          </w:r>
          <w:bookmarkEnd w:id="52"/>
          <w:r w:rsidRPr="007E192A">
            <w:rPr>
              <w:i/>
            </w:rPr>
            <w:t>Journal of Marketing</w:t>
          </w:r>
          <w:r w:rsidRPr="007E192A">
            <w:t xml:space="preserve">, </w:t>
          </w:r>
          <w:r w:rsidRPr="007E192A">
            <w:rPr>
              <w:i/>
            </w:rPr>
            <w:t>83</w:t>
          </w:r>
          <w:r w:rsidRPr="007E192A">
            <w:t>(6), 21–42. https://doi.org/10.1177/0022242919873903</w:t>
          </w:r>
        </w:p>
        <w:p w:rsidR="007E192A" w:rsidRDefault="007E192A" w:rsidP="007E192A">
          <w:pPr>
            <w:pStyle w:val="CitaviBibliographyEntry"/>
            <w:ind w:firstLine="480"/>
          </w:pPr>
          <w:bookmarkStart w:id="53" w:name="_CTVL001941fd4fb3b214517a5208404ef937153"/>
          <w:r>
            <w:t xml:space="preserve">Peng, J., &amp; Xiao, H. (2018). How does smog influence domestic tourism in China? A case study of Beijing. </w:t>
          </w:r>
          <w:bookmarkEnd w:id="53"/>
          <w:r w:rsidRPr="007E192A">
            <w:rPr>
              <w:i/>
            </w:rPr>
            <w:t>Asia Pacific Journal of Tourism Research</w:t>
          </w:r>
          <w:r w:rsidRPr="007E192A">
            <w:t xml:space="preserve">, </w:t>
          </w:r>
          <w:r w:rsidRPr="007E192A">
            <w:rPr>
              <w:i/>
            </w:rPr>
            <w:t>23</w:t>
          </w:r>
          <w:r w:rsidRPr="007E192A">
            <w:t>(12), 1115–1128. https://doi.org/10.1080/10941665.2018.1527776</w:t>
          </w:r>
        </w:p>
        <w:p w:rsidR="007E192A" w:rsidRDefault="007E192A" w:rsidP="007E192A">
          <w:pPr>
            <w:pStyle w:val="CitaviBibliographyEntry"/>
            <w:ind w:firstLine="480"/>
          </w:pPr>
          <w:bookmarkStart w:id="54" w:name="_CTVL00141f8e0bec2364e6f838f162dbca61937"/>
          <w:r>
            <w:t xml:space="preserve">Sun, J., Mei, J., Li, H., &amp; Shi, J. (2019). Reschedule Your Travel Plans: Human Health and Air Pollution. </w:t>
          </w:r>
          <w:bookmarkEnd w:id="54"/>
          <w:r w:rsidRPr="007E192A">
            <w:rPr>
              <w:i/>
            </w:rPr>
            <w:t>Journal of Travel Research</w:t>
          </w:r>
          <w:r w:rsidRPr="007E192A">
            <w:t xml:space="preserve">, </w:t>
          </w:r>
          <w:r w:rsidRPr="007E192A">
            <w:rPr>
              <w:i/>
            </w:rPr>
            <w:t>58</w:t>
          </w:r>
          <w:r w:rsidRPr="007E192A">
            <w:t>(8), 1408–1410. https://doi.org/10.1177/0047287518806411</w:t>
          </w:r>
        </w:p>
        <w:p w:rsidR="007E192A" w:rsidRDefault="007E192A" w:rsidP="007E192A">
          <w:pPr>
            <w:pStyle w:val="CitaviBibliographyEntry"/>
            <w:ind w:firstLine="480"/>
          </w:pPr>
          <w:bookmarkStart w:id="55" w:name="_CTVL00166b0245caa2442ed907ab54048f7a298"/>
          <w:r>
            <w:t xml:space="preserve">Wang, L., Fang, B., &amp; Law, R. (2018). Effect of air quality in the place of origin on outbound tourism demand: Disposable income as a moderator. </w:t>
          </w:r>
          <w:bookmarkEnd w:id="55"/>
          <w:r w:rsidRPr="007E192A">
            <w:rPr>
              <w:i/>
            </w:rPr>
            <w:t>Tourism Management</w:t>
          </w:r>
          <w:r w:rsidRPr="007E192A">
            <w:t xml:space="preserve">, </w:t>
          </w:r>
          <w:r w:rsidRPr="007E192A">
            <w:rPr>
              <w:i/>
            </w:rPr>
            <w:t>68</w:t>
          </w:r>
          <w:r w:rsidRPr="007E192A">
            <w:t>, 152–161. https://doi.org/10.1016/j.tourman.2018.03.007</w:t>
          </w:r>
        </w:p>
        <w:p w:rsidR="007E192A" w:rsidRDefault="007E192A" w:rsidP="007E192A">
          <w:pPr>
            <w:pStyle w:val="CitaviBibliographyEntry"/>
            <w:ind w:firstLine="480"/>
          </w:pPr>
          <w:bookmarkStart w:id="56" w:name="_CTVL001d6538d542c824ec09f9a01acb22dfd69"/>
          <w:r>
            <w:t xml:space="preserve">Wilkins, E., Urioste-Stone, S. de, Weiskittel, A., &amp; Gabe, T. (2018). Effects of Weather Conditions on Tourism Spending: Implications for Future Trends under Climate Change. </w:t>
          </w:r>
          <w:bookmarkEnd w:id="56"/>
          <w:r w:rsidRPr="007E192A">
            <w:rPr>
              <w:i/>
            </w:rPr>
            <w:t>Journal of Travel Research</w:t>
          </w:r>
          <w:r w:rsidRPr="007E192A">
            <w:t xml:space="preserve">, </w:t>
          </w:r>
          <w:r w:rsidRPr="007E192A">
            <w:rPr>
              <w:i/>
            </w:rPr>
            <w:t>57</w:t>
          </w:r>
          <w:r w:rsidRPr="007E192A">
            <w:t>(8), 1042–1053. https://doi.org/10.1177/0047287517728591</w:t>
          </w:r>
        </w:p>
        <w:p w:rsidR="007E192A" w:rsidRDefault="007E192A" w:rsidP="007E192A">
          <w:pPr>
            <w:pStyle w:val="CitaviBibliographyEntry"/>
            <w:ind w:firstLine="480"/>
          </w:pPr>
          <w:bookmarkStart w:id="57" w:name="_CTVL001a29e44da5ad34392a0dde3d2e327a483"/>
          <w:r>
            <w:t xml:space="preserve">Xu, X., &amp; Reed, M. (2017). Perceived pollution and inbound tourism in China. </w:t>
          </w:r>
          <w:bookmarkEnd w:id="57"/>
          <w:r w:rsidRPr="007E192A">
            <w:rPr>
              <w:i/>
            </w:rPr>
            <w:t>Tourism Management Perspectives</w:t>
          </w:r>
          <w:r w:rsidRPr="007E192A">
            <w:t xml:space="preserve">, </w:t>
          </w:r>
          <w:r w:rsidRPr="007E192A">
            <w:rPr>
              <w:i/>
            </w:rPr>
            <w:t>21</w:t>
          </w:r>
          <w:r w:rsidRPr="007E192A">
            <w:t>, 109–112. https://doi.org/10.1016/j.tmp.2016.12.006</w:t>
          </w:r>
        </w:p>
        <w:p w:rsidR="007E192A" w:rsidRDefault="007E192A" w:rsidP="007E192A">
          <w:pPr>
            <w:pStyle w:val="CitaviBibliographyEntry"/>
            <w:ind w:firstLine="480"/>
          </w:pPr>
          <w:bookmarkStart w:id="58" w:name="_CTVL001a65607729d1f4c49a81e625027547217"/>
          <w:r>
            <w:t xml:space="preserve">Yoon, H. (2019). Effects of particulate matter (PM10 ) on tourism sales revenue: A generalized additive modeling approach. </w:t>
          </w:r>
          <w:bookmarkEnd w:id="58"/>
          <w:r w:rsidRPr="007E192A">
            <w:rPr>
              <w:i/>
            </w:rPr>
            <w:t>Tourism Management</w:t>
          </w:r>
          <w:r w:rsidRPr="007E192A">
            <w:t xml:space="preserve">, </w:t>
          </w:r>
          <w:r w:rsidRPr="007E192A">
            <w:rPr>
              <w:i/>
            </w:rPr>
            <w:t>74</w:t>
          </w:r>
          <w:r w:rsidRPr="007E192A">
            <w:t>, 358–369. https://doi.org/10.1016/j.tourman.2019.04.008</w:t>
          </w:r>
        </w:p>
        <w:p w:rsidR="007E192A" w:rsidRDefault="007E192A" w:rsidP="007E192A">
          <w:pPr>
            <w:pStyle w:val="CitaviBibliographyEntry"/>
            <w:ind w:firstLine="480"/>
          </w:pPr>
          <w:bookmarkStart w:id="59" w:name="_CTVL00188a510589c074a0e9262b8d6bbcc1e05"/>
          <w:r>
            <w:t xml:space="preserve">Zhang, K., Hou, Y., Li, G., &amp; Huang, Y. (2019). Tourists and Air Pollution: How and Why Air Pollution Magnifies Tourists’ Suspicion of Service Providers. </w:t>
          </w:r>
          <w:bookmarkEnd w:id="59"/>
          <w:r w:rsidRPr="007E192A">
            <w:rPr>
              <w:i/>
            </w:rPr>
            <w:t>Journal of Travel Research</w:t>
          </w:r>
          <w:r w:rsidRPr="007E192A">
            <w:t xml:space="preserve">, </w:t>
          </w:r>
          <w:r w:rsidRPr="007E192A">
            <w:rPr>
              <w:i/>
            </w:rPr>
            <w:t>20</w:t>
          </w:r>
          <w:r w:rsidRPr="007E192A">
            <w:t>, 1-20. https://doi.org/10.1177/0047287519859710</w:t>
          </w:r>
        </w:p>
        <w:p w:rsidR="007E192A" w:rsidRDefault="007E192A" w:rsidP="007E192A">
          <w:pPr>
            <w:pStyle w:val="CitaviBibliographyEntry"/>
            <w:ind w:firstLine="480"/>
          </w:pPr>
          <w:bookmarkStart w:id="60" w:name="_CTVL001c3de8e825a3147bc936dbd50dea8670e"/>
          <w:r>
            <w:t xml:space="preserve">Zheng, S., Wang, J., Sun, C., Zhang, X., &amp; Kahn, M. E. (2019). Air pollution lowers Chinese urbanites' expressed happiness on social media. </w:t>
          </w:r>
          <w:bookmarkEnd w:id="60"/>
          <w:r w:rsidRPr="007E192A">
            <w:rPr>
              <w:i/>
            </w:rPr>
            <w:t>Nature Human Behaviour</w:t>
          </w:r>
          <w:r w:rsidRPr="007E192A">
            <w:t xml:space="preserve">, </w:t>
          </w:r>
          <w:r w:rsidRPr="007E192A">
            <w:rPr>
              <w:i/>
            </w:rPr>
            <w:t>3</w:t>
          </w:r>
          <w:r w:rsidRPr="007E192A">
            <w:t>(3), 237–243. https://doi.org/10.1038/s41562-018-0521-2</w:t>
          </w:r>
        </w:p>
        <w:p w:rsidR="004C75B9" w:rsidRDefault="007E192A" w:rsidP="007E192A">
          <w:pPr>
            <w:pStyle w:val="CitaviBibliographyEntry"/>
            <w:ind w:firstLine="480"/>
          </w:pPr>
          <w:bookmarkStart w:id="61" w:name="_CTVL0015f54d670b7234023a3c69e964c65bf95"/>
          <w:r>
            <w:t xml:space="preserve">Zhou, B., Qu, H., Du, X., Yang, B., &amp; Liu, F. (2018). Air Quality and Inbound </w:t>
          </w:r>
          <w:r>
            <w:lastRenderedPageBreak/>
            <w:t xml:space="preserve">Tourism in China. </w:t>
          </w:r>
          <w:bookmarkEnd w:id="61"/>
          <w:r w:rsidRPr="007E192A">
            <w:rPr>
              <w:i/>
            </w:rPr>
            <w:t>Tourism Analysis</w:t>
          </w:r>
          <w:r w:rsidRPr="007E192A">
            <w:t xml:space="preserve">, </w:t>
          </w:r>
          <w:r w:rsidRPr="007E192A">
            <w:rPr>
              <w:i/>
            </w:rPr>
            <w:t>23</w:t>
          </w:r>
          <w:r w:rsidRPr="007E192A">
            <w:t>(1), 159–164. https://doi.org/10.3727/108354217X15143857878714</w:t>
          </w:r>
          <w:r w:rsidR="004C75B9">
            <w:fldChar w:fldCharType="end"/>
          </w:r>
        </w:p>
      </w:sdtContent>
    </w:sdt>
    <w:p w:rsidR="004C75B9" w:rsidRDefault="004C75B9" w:rsidP="004C75B9">
      <w:pPr>
        <w:ind w:firstLine="480"/>
      </w:pPr>
    </w:p>
    <w:sectPr w:rsidR="004C7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8E4" w:rsidRDefault="00E958E4" w:rsidP="00171791">
      <w:pPr>
        <w:spacing w:line="240" w:lineRule="auto"/>
        <w:ind w:firstLine="480"/>
      </w:pPr>
      <w:r>
        <w:separator/>
      </w:r>
    </w:p>
  </w:endnote>
  <w:endnote w:type="continuationSeparator" w:id="0">
    <w:p w:rsidR="00E958E4" w:rsidRDefault="00E958E4" w:rsidP="0017179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8E4" w:rsidRDefault="00E958E4" w:rsidP="00171791">
      <w:pPr>
        <w:spacing w:line="240" w:lineRule="auto"/>
        <w:ind w:firstLine="480"/>
      </w:pPr>
      <w:r>
        <w:separator/>
      </w:r>
    </w:p>
  </w:footnote>
  <w:footnote w:type="continuationSeparator" w:id="0">
    <w:p w:rsidR="00E958E4" w:rsidRDefault="00E958E4" w:rsidP="00171791">
      <w:pPr>
        <w:spacing w:line="240" w:lineRule="auto"/>
        <w:ind w:firstLine="480"/>
      </w:pPr>
      <w:r>
        <w:continuationSeparator/>
      </w:r>
    </w:p>
  </w:footnote>
  <w:footnote w:id="1">
    <w:p w:rsidR="0081660B" w:rsidRDefault="0081660B">
      <w:pPr>
        <w:pStyle w:val="aa"/>
        <w:ind w:firstLine="360"/>
      </w:pPr>
      <w:r>
        <w:rPr>
          <w:rStyle w:val="ac"/>
        </w:rPr>
        <w:footnoteRef/>
      </w:r>
      <w:r>
        <w:t xml:space="preserve"> https://nlp.qq.com/help.cgi?topic=api#sentiment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60E5A"/>
    <w:multiLevelType w:val="multilevel"/>
    <w:tmpl w:val="18360E5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57D7290"/>
    <w:multiLevelType w:val="multilevel"/>
    <w:tmpl w:val="257D729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548F2EA5"/>
    <w:multiLevelType w:val="multilevel"/>
    <w:tmpl w:val="548F2EA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DF5CEE0"/>
    <w:multiLevelType w:val="singleLevel"/>
    <w:tmpl w:val="5DF5CEE0"/>
    <w:lvl w:ilvl="0">
      <w:start w:val="1"/>
      <w:numFmt w:val="decimal"/>
      <w:suff w:val="nothing"/>
      <w:lvlText w:val="%1."/>
      <w:lvlJc w:val="left"/>
    </w:lvl>
  </w:abstractNum>
  <w:abstractNum w:abstractNumId="4" w15:restartNumberingAfterBreak="0">
    <w:nsid w:val="5DF5CFA9"/>
    <w:multiLevelType w:val="singleLevel"/>
    <w:tmpl w:val="5DF5CFA9"/>
    <w:lvl w:ilvl="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2B3"/>
    <w:rsid w:val="00007592"/>
    <w:rsid w:val="0001074C"/>
    <w:rsid w:val="000127C9"/>
    <w:rsid w:val="00026449"/>
    <w:rsid w:val="00027D03"/>
    <w:rsid w:val="000460C2"/>
    <w:rsid w:val="0004672A"/>
    <w:rsid w:val="0005632D"/>
    <w:rsid w:val="00071114"/>
    <w:rsid w:val="000B4352"/>
    <w:rsid w:val="000D1C46"/>
    <w:rsid w:val="000F4792"/>
    <w:rsid w:val="001023D3"/>
    <w:rsid w:val="001131DC"/>
    <w:rsid w:val="0013707C"/>
    <w:rsid w:val="00137358"/>
    <w:rsid w:val="00155831"/>
    <w:rsid w:val="00171791"/>
    <w:rsid w:val="001836E1"/>
    <w:rsid w:val="001E7855"/>
    <w:rsid w:val="00224BE6"/>
    <w:rsid w:val="00232192"/>
    <w:rsid w:val="00237BD0"/>
    <w:rsid w:val="002428F4"/>
    <w:rsid w:val="002504CE"/>
    <w:rsid w:val="00263828"/>
    <w:rsid w:val="002809F2"/>
    <w:rsid w:val="00291935"/>
    <w:rsid w:val="0029330B"/>
    <w:rsid w:val="00296BF3"/>
    <w:rsid w:val="002A110D"/>
    <w:rsid w:val="002C207A"/>
    <w:rsid w:val="002E36B9"/>
    <w:rsid w:val="002E49E7"/>
    <w:rsid w:val="003066ED"/>
    <w:rsid w:val="00311900"/>
    <w:rsid w:val="0032303E"/>
    <w:rsid w:val="0033423A"/>
    <w:rsid w:val="0034030C"/>
    <w:rsid w:val="00341585"/>
    <w:rsid w:val="0035192C"/>
    <w:rsid w:val="00362427"/>
    <w:rsid w:val="00371F48"/>
    <w:rsid w:val="00383F55"/>
    <w:rsid w:val="003963D1"/>
    <w:rsid w:val="003D6C07"/>
    <w:rsid w:val="003E1982"/>
    <w:rsid w:val="003E7DF9"/>
    <w:rsid w:val="00410D8E"/>
    <w:rsid w:val="00415E9E"/>
    <w:rsid w:val="00427153"/>
    <w:rsid w:val="004412C1"/>
    <w:rsid w:val="00444C9D"/>
    <w:rsid w:val="00467183"/>
    <w:rsid w:val="00487529"/>
    <w:rsid w:val="0049785D"/>
    <w:rsid w:val="004A2EF1"/>
    <w:rsid w:val="004B2E48"/>
    <w:rsid w:val="004C645E"/>
    <w:rsid w:val="004C75B9"/>
    <w:rsid w:val="004E1B29"/>
    <w:rsid w:val="004F42CC"/>
    <w:rsid w:val="00510F47"/>
    <w:rsid w:val="00514B0E"/>
    <w:rsid w:val="00514D3C"/>
    <w:rsid w:val="00532D8B"/>
    <w:rsid w:val="0053393B"/>
    <w:rsid w:val="00555F9F"/>
    <w:rsid w:val="00557486"/>
    <w:rsid w:val="00572A66"/>
    <w:rsid w:val="00573ADB"/>
    <w:rsid w:val="00577E0C"/>
    <w:rsid w:val="005860B9"/>
    <w:rsid w:val="005A2E5B"/>
    <w:rsid w:val="005A6C33"/>
    <w:rsid w:val="005F05B6"/>
    <w:rsid w:val="005F3CA7"/>
    <w:rsid w:val="00613C71"/>
    <w:rsid w:val="00614501"/>
    <w:rsid w:val="006444C3"/>
    <w:rsid w:val="0065223C"/>
    <w:rsid w:val="00681ACA"/>
    <w:rsid w:val="006939CB"/>
    <w:rsid w:val="006C04CD"/>
    <w:rsid w:val="006D55EC"/>
    <w:rsid w:val="006E579A"/>
    <w:rsid w:val="006F6B37"/>
    <w:rsid w:val="00703266"/>
    <w:rsid w:val="00713872"/>
    <w:rsid w:val="007235C5"/>
    <w:rsid w:val="00731D42"/>
    <w:rsid w:val="007368E5"/>
    <w:rsid w:val="00744C5A"/>
    <w:rsid w:val="0076630F"/>
    <w:rsid w:val="00767D46"/>
    <w:rsid w:val="007808C0"/>
    <w:rsid w:val="007862DF"/>
    <w:rsid w:val="00791DA7"/>
    <w:rsid w:val="007B4A5D"/>
    <w:rsid w:val="007C2AF0"/>
    <w:rsid w:val="007E192A"/>
    <w:rsid w:val="008062B3"/>
    <w:rsid w:val="00811F94"/>
    <w:rsid w:val="008150B8"/>
    <w:rsid w:val="0081660B"/>
    <w:rsid w:val="00837579"/>
    <w:rsid w:val="00851C21"/>
    <w:rsid w:val="00865E52"/>
    <w:rsid w:val="00877924"/>
    <w:rsid w:val="0088504E"/>
    <w:rsid w:val="00885A76"/>
    <w:rsid w:val="0089301F"/>
    <w:rsid w:val="008A18BF"/>
    <w:rsid w:val="008A2C71"/>
    <w:rsid w:val="008A3B07"/>
    <w:rsid w:val="008C10D0"/>
    <w:rsid w:val="008C6DB6"/>
    <w:rsid w:val="008E4480"/>
    <w:rsid w:val="008E5B40"/>
    <w:rsid w:val="0090397A"/>
    <w:rsid w:val="009055F9"/>
    <w:rsid w:val="00921646"/>
    <w:rsid w:val="00931E6B"/>
    <w:rsid w:val="00932AB5"/>
    <w:rsid w:val="009511B1"/>
    <w:rsid w:val="00974A3B"/>
    <w:rsid w:val="00981EBB"/>
    <w:rsid w:val="009C2927"/>
    <w:rsid w:val="009C2BDE"/>
    <w:rsid w:val="009F5DFA"/>
    <w:rsid w:val="00A06757"/>
    <w:rsid w:val="00A30AA5"/>
    <w:rsid w:val="00A6197D"/>
    <w:rsid w:val="00A873BA"/>
    <w:rsid w:val="00AA0CD0"/>
    <w:rsid w:val="00AA2170"/>
    <w:rsid w:val="00AA3D93"/>
    <w:rsid w:val="00AA683C"/>
    <w:rsid w:val="00AF2B64"/>
    <w:rsid w:val="00AF4A9B"/>
    <w:rsid w:val="00AF6331"/>
    <w:rsid w:val="00AF7245"/>
    <w:rsid w:val="00B0151F"/>
    <w:rsid w:val="00B0286E"/>
    <w:rsid w:val="00B04C92"/>
    <w:rsid w:val="00B16CD7"/>
    <w:rsid w:val="00B221EE"/>
    <w:rsid w:val="00B229B3"/>
    <w:rsid w:val="00B64D25"/>
    <w:rsid w:val="00B760A4"/>
    <w:rsid w:val="00B9402F"/>
    <w:rsid w:val="00B95754"/>
    <w:rsid w:val="00BA65BE"/>
    <w:rsid w:val="00BD4B42"/>
    <w:rsid w:val="00BD5376"/>
    <w:rsid w:val="00BE06A9"/>
    <w:rsid w:val="00BE5888"/>
    <w:rsid w:val="00BF4CF6"/>
    <w:rsid w:val="00C11AB0"/>
    <w:rsid w:val="00C15D9E"/>
    <w:rsid w:val="00C249D5"/>
    <w:rsid w:val="00C33327"/>
    <w:rsid w:val="00C44977"/>
    <w:rsid w:val="00C51E09"/>
    <w:rsid w:val="00C606B8"/>
    <w:rsid w:val="00CB51B6"/>
    <w:rsid w:val="00CC2BE9"/>
    <w:rsid w:val="00CE0B28"/>
    <w:rsid w:val="00CE45E0"/>
    <w:rsid w:val="00CE7CD9"/>
    <w:rsid w:val="00CF3B41"/>
    <w:rsid w:val="00D01DFD"/>
    <w:rsid w:val="00D06297"/>
    <w:rsid w:val="00D273C3"/>
    <w:rsid w:val="00D3283F"/>
    <w:rsid w:val="00D34700"/>
    <w:rsid w:val="00D40579"/>
    <w:rsid w:val="00D453F5"/>
    <w:rsid w:val="00D53A30"/>
    <w:rsid w:val="00D542F1"/>
    <w:rsid w:val="00D566F8"/>
    <w:rsid w:val="00D6027F"/>
    <w:rsid w:val="00D7752F"/>
    <w:rsid w:val="00D86757"/>
    <w:rsid w:val="00D93E5F"/>
    <w:rsid w:val="00DA7D33"/>
    <w:rsid w:val="00DB44C6"/>
    <w:rsid w:val="00DC3F6B"/>
    <w:rsid w:val="00DC4AD0"/>
    <w:rsid w:val="00DD4EC3"/>
    <w:rsid w:val="00E26EF8"/>
    <w:rsid w:val="00E4598F"/>
    <w:rsid w:val="00E540FB"/>
    <w:rsid w:val="00E56843"/>
    <w:rsid w:val="00E71D99"/>
    <w:rsid w:val="00E958E4"/>
    <w:rsid w:val="00EA49CA"/>
    <w:rsid w:val="00EC6671"/>
    <w:rsid w:val="00F07A84"/>
    <w:rsid w:val="00F1258F"/>
    <w:rsid w:val="00F27681"/>
    <w:rsid w:val="00F325D2"/>
    <w:rsid w:val="00F34729"/>
    <w:rsid w:val="00F44004"/>
    <w:rsid w:val="00F637DE"/>
    <w:rsid w:val="00FA2322"/>
    <w:rsid w:val="00FA495B"/>
    <w:rsid w:val="00FB431A"/>
    <w:rsid w:val="00FE3520"/>
    <w:rsid w:val="06A247E6"/>
    <w:rsid w:val="07B76919"/>
    <w:rsid w:val="09EB5276"/>
    <w:rsid w:val="1371083E"/>
    <w:rsid w:val="14EB0752"/>
    <w:rsid w:val="15456517"/>
    <w:rsid w:val="336C4068"/>
    <w:rsid w:val="3E4D1B3B"/>
    <w:rsid w:val="3FEC0AFD"/>
    <w:rsid w:val="4FD44025"/>
    <w:rsid w:val="54FD1A22"/>
    <w:rsid w:val="56A04339"/>
    <w:rsid w:val="572733A2"/>
    <w:rsid w:val="5C086216"/>
    <w:rsid w:val="69FF0614"/>
    <w:rsid w:val="6A542CDD"/>
    <w:rsid w:val="6B2B2AD5"/>
    <w:rsid w:val="6BBC6DCE"/>
    <w:rsid w:val="71547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A0CC"/>
  <w15:docId w15:val="{17C0EF4A-59C3-4481-A05B-7076A10B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C21"/>
    <w:pPr>
      <w:widowControl w:val="0"/>
      <w:spacing w:line="400" w:lineRule="exact"/>
      <w:ind w:firstLineChars="200" w:firstLine="200"/>
      <w:jc w:val="both"/>
    </w:pPr>
    <w:rPr>
      <w:rFonts w:cstheme="minorBidi"/>
      <w:kern w:val="2"/>
      <w:sz w:val="24"/>
      <w:szCs w:val="21"/>
    </w:rPr>
  </w:style>
  <w:style w:type="paragraph" w:styleId="1">
    <w:name w:val="heading 1"/>
    <w:basedOn w:val="a"/>
    <w:next w:val="a"/>
    <w:link w:val="10"/>
    <w:uiPriority w:val="9"/>
    <w:qFormat/>
    <w:pPr>
      <w:keepNext/>
      <w:keepLines/>
      <w:ind w:firstLineChars="0" w:firstLine="0"/>
      <w:outlineLvl w:val="0"/>
    </w:pPr>
    <w:rPr>
      <w:b/>
      <w:bCs/>
      <w:kern w:val="44"/>
      <w:sz w:val="30"/>
      <w:szCs w:val="44"/>
    </w:rPr>
  </w:style>
  <w:style w:type="paragraph" w:styleId="2">
    <w:name w:val="heading 2"/>
    <w:basedOn w:val="a"/>
    <w:next w:val="a"/>
    <w:link w:val="20"/>
    <w:uiPriority w:val="9"/>
    <w:unhideWhenUsed/>
    <w:qFormat/>
    <w:pPr>
      <w:keepNext/>
      <w:keepLines/>
      <w:ind w:firstLineChars="0" w:firstLine="0"/>
      <w:outlineLvl w:val="1"/>
    </w:pPr>
    <w:rPr>
      <w:rFonts w:cstheme="majorBidi"/>
      <w:b/>
      <w:bCs/>
      <w:sz w:val="28"/>
      <w:szCs w:val="32"/>
    </w:rPr>
  </w:style>
  <w:style w:type="paragraph" w:styleId="3">
    <w:name w:val="heading 3"/>
    <w:basedOn w:val="a"/>
    <w:next w:val="a"/>
    <w:link w:val="30"/>
    <w:uiPriority w:val="9"/>
    <w:unhideWhenUsed/>
    <w:qFormat/>
    <w:pPr>
      <w:keepNext/>
      <w:keepLines/>
      <w:ind w:firstLineChars="0" w:firstLine="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line="240" w:lineRule="auto"/>
    </w:pPr>
    <w:rPr>
      <w:sz w:val="18"/>
      <w:szCs w:val="18"/>
    </w:rPr>
  </w:style>
  <w:style w:type="paragraph" w:styleId="a5">
    <w:name w:val="Title"/>
    <w:basedOn w:val="a"/>
    <w:next w:val="a"/>
    <w:link w:val="a6"/>
    <w:uiPriority w:val="10"/>
    <w:qFormat/>
    <w:pPr>
      <w:ind w:firstLineChars="0" w:firstLine="0"/>
      <w:jc w:val="left"/>
      <w:outlineLvl w:val="2"/>
    </w:pPr>
    <w:rPr>
      <w:rFonts w:cstheme="majorBidi"/>
      <w:b/>
      <w:bCs/>
      <w:sz w:val="28"/>
      <w:szCs w:val="32"/>
    </w:rPr>
  </w:style>
  <w:style w:type="character" w:styleId="a7">
    <w:name w:val="Hyperlink"/>
    <w:basedOn w:val="a0"/>
    <w:uiPriority w:val="99"/>
    <w:unhideWhenUsed/>
    <w:rPr>
      <w:color w:val="0000FF"/>
      <w:u w:val="single"/>
    </w:rPr>
  </w:style>
  <w:style w:type="table" w:styleId="a8">
    <w:name w:val="Table Grid"/>
    <w:basedOn w:val="a1"/>
    <w:uiPriority w:val="39"/>
    <w:tblPr>
      <w:tblBorders>
        <w:top w:val="single" w:sz="4" w:space="0" w:color="auto"/>
        <w:bottom w:val="single" w:sz="4" w:space="0" w:color="auto"/>
      </w:tblBorders>
    </w:tblPr>
  </w:style>
  <w:style w:type="character" w:customStyle="1" w:styleId="10">
    <w:name w:val="标题 1 字符"/>
    <w:basedOn w:val="a0"/>
    <w:link w:val="1"/>
    <w:uiPriority w:val="9"/>
    <w:rPr>
      <w:rFonts w:ascii="Times New Roman" w:eastAsia="宋体" w:hAnsi="Times New Roman"/>
      <w:b/>
      <w:bCs/>
      <w:kern w:val="44"/>
      <w:sz w:val="30"/>
      <w:szCs w:val="44"/>
    </w:rPr>
  </w:style>
  <w:style w:type="character" w:customStyle="1" w:styleId="20">
    <w:name w:val="标题 2 字符"/>
    <w:basedOn w:val="a0"/>
    <w:link w:val="2"/>
    <w:uiPriority w:val="9"/>
    <w:rPr>
      <w:rFonts w:ascii="Times New Roman" w:eastAsia="宋体" w:hAnsi="Times New Roman" w:cstheme="majorBidi"/>
      <w:b/>
      <w:bCs/>
      <w:sz w:val="28"/>
      <w:szCs w:val="32"/>
    </w:rPr>
  </w:style>
  <w:style w:type="character" w:customStyle="1" w:styleId="a6">
    <w:name w:val="标题 字符"/>
    <w:basedOn w:val="a0"/>
    <w:link w:val="a5"/>
    <w:uiPriority w:val="10"/>
    <w:qFormat/>
    <w:rPr>
      <w:rFonts w:ascii="Times New Roman" w:eastAsia="宋体" w:hAnsi="Times New Roman" w:cstheme="majorBidi"/>
      <w:b/>
      <w:bCs/>
      <w:sz w:val="28"/>
      <w:szCs w:val="32"/>
    </w:rPr>
  </w:style>
  <w:style w:type="table" w:customStyle="1" w:styleId="a9">
    <w:name w:val="表格"/>
    <w:basedOn w:val="a1"/>
    <w:uiPriority w:val="99"/>
    <w:qFormat/>
    <w:tblPr>
      <w:tblBorders>
        <w:top w:val="single" w:sz="4" w:space="0" w:color="auto"/>
        <w:bottom w:val="single" w:sz="4" w:space="0" w:color="auto"/>
      </w:tblBorders>
    </w:tblPr>
    <w:tcPr>
      <w:vAlign w:val="center"/>
    </w:tcPr>
  </w:style>
  <w:style w:type="character" w:customStyle="1" w:styleId="30">
    <w:name w:val="标题 3 字符"/>
    <w:basedOn w:val="a0"/>
    <w:link w:val="3"/>
    <w:uiPriority w:val="9"/>
    <w:qFormat/>
    <w:rPr>
      <w:rFonts w:ascii="Times New Roman" w:eastAsia="宋体" w:hAnsi="Times New Roman"/>
      <w:b/>
      <w:bCs/>
      <w:sz w:val="24"/>
      <w:szCs w:val="32"/>
    </w:rPr>
  </w:style>
  <w:style w:type="paragraph" w:customStyle="1" w:styleId="11">
    <w:name w:val="列表段落1"/>
    <w:basedOn w:val="a"/>
    <w:uiPriority w:val="34"/>
    <w:qFormat/>
    <w:pPr>
      <w:ind w:firstLine="420"/>
    </w:pPr>
  </w:style>
  <w:style w:type="character" w:customStyle="1" w:styleId="a4">
    <w:name w:val="批注框文本 字符"/>
    <w:basedOn w:val="a0"/>
    <w:link w:val="a3"/>
    <w:uiPriority w:val="99"/>
    <w:semiHidden/>
    <w:qFormat/>
    <w:rPr>
      <w:rFonts w:ascii="Times New Roman" w:eastAsia="宋体" w:hAnsi="Times New Roman"/>
      <w:sz w:val="18"/>
      <w:szCs w:val="18"/>
    </w:rPr>
  </w:style>
  <w:style w:type="paragraph" w:customStyle="1" w:styleId="21">
    <w:name w:val="列表段落2"/>
    <w:basedOn w:val="a"/>
    <w:uiPriority w:val="99"/>
    <w:pPr>
      <w:ind w:firstLine="420"/>
    </w:pPr>
  </w:style>
  <w:style w:type="paragraph" w:styleId="aa">
    <w:name w:val="footnote text"/>
    <w:basedOn w:val="a"/>
    <w:link w:val="ab"/>
    <w:uiPriority w:val="99"/>
    <w:semiHidden/>
    <w:unhideWhenUsed/>
    <w:rsid w:val="00171791"/>
    <w:pPr>
      <w:snapToGrid w:val="0"/>
      <w:jc w:val="left"/>
    </w:pPr>
    <w:rPr>
      <w:sz w:val="18"/>
      <w:szCs w:val="18"/>
    </w:rPr>
  </w:style>
  <w:style w:type="character" w:customStyle="1" w:styleId="ab">
    <w:name w:val="脚注文本 字符"/>
    <w:basedOn w:val="a0"/>
    <w:link w:val="aa"/>
    <w:uiPriority w:val="99"/>
    <w:semiHidden/>
    <w:rsid w:val="00171791"/>
    <w:rPr>
      <w:rFonts w:cstheme="minorBidi"/>
      <w:kern w:val="2"/>
      <w:sz w:val="18"/>
      <w:szCs w:val="18"/>
    </w:rPr>
  </w:style>
  <w:style w:type="character" w:styleId="ac">
    <w:name w:val="footnote reference"/>
    <w:basedOn w:val="a0"/>
    <w:uiPriority w:val="99"/>
    <w:semiHidden/>
    <w:unhideWhenUsed/>
    <w:rsid w:val="00171791"/>
    <w:rPr>
      <w:vertAlign w:val="superscript"/>
    </w:rPr>
  </w:style>
  <w:style w:type="paragraph" w:styleId="ad">
    <w:name w:val="List Paragraph"/>
    <w:basedOn w:val="a"/>
    <w:uiPriority w:val="99"/>
    <w:rsid w:val="00C44977"/>
    <w:pPr>
      <w:ind w:firstLine="420"/>
    </w:pPr>
  </w:style>
  <w:style w:type="character" w:styleId="ae">
    <w:name w:val="Placeholder Text"/>
    <w:basedOn w:val="a0"/>
    <w:uiPriority w:val="99"/>
    <w:semiHidden/>
    <w:rsid w:val="004C75B9"/>
    <w:rPr>
      <w:color w:val="808080"/>
    </w:rPr>
  </w:style>
  <w:style w:type="paragraph" w:customStyle="1" w:styleId="CitaviBibliographyHeading">
    <w:name w:val="Citavi Bibliography Heading"/>
    <w:basedOn w:val="a"/>
    <w:link w:val="CitaviBibliographyHeading0"/>
    <w:rsid w:val="004C75B9"/>
    <w:pPr>
      <w:ind w:firstLine="480"/>
    </w:pPr>
  </w:style>
  <w:style w:type="character" w:customStyle="1" w:styleId="CitaviBibliographyHeading0">
    <w:name w:val="Citavi Bibliography Heading 字符"/>
    <w:basedOn w:val="a0"/>
    <w:link w:val="CitaviBibliographyHeading"/>
    <w:rsid w:val="004C75B9"/>
    <w:rPr>
      <w:rFonts w:cstheme="minorBidi"/>
      <w:kern w:val="2"/>
      <w:sz w:val="24"/>
      <w:szCs w:val="21"/>
    </w:rPr>
  </w:style>
  <w:style w:type="paragraph" w:customStyle="1" w:styleId="CitaviBibliographyEntry">
    <w:name w:val="Citavi Bibliography Entry"/>
    <w:basedOn w:val="a"/>
    <w:link w:val="CitaviBibliographyEntry0"/>
    <w:rsid w:val="004C75B9"/>
    <w:pPr>
      <w:tabs>
        <w:tab w:val="left" w:pos="283"/>
      </w:tabs>
      <w:ind w:left="283" w:hanging="283"/>
      <w:jc w:val="left"/>
    </w:pPr>
  </w:style>
  <w:style w:type="character" w:customStyle="1" w:styleId="CitaviBibliographyEntry0">
    <w:name w:val="Citavi Bibliography Entry 字符"/>
    <w:basedOn w:val="a0"/>
    <w:link w:val="CitaviBibliographyEntry"/>
    <w:rsid w:val="004C75B9"/>
    <w:rPr>
      <w:rFonts w:cstheme="minorBidi"/>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5145D915-9CE2-437A-A031-CDAF1868D858}"/>
      </w:docPartPr>
      <w:docPartBody>
        <w:p w:rsidR="00000000" w:rsidRDefault="00B72908">
          <w:r w:rsidRPr="00AF7F22">
            <w:rPr>
              <w:rStyle w:val="a3"/>
              <w:rFonts w:hint="eastAsia"/>
            </w:rPr>
            <w:t>单击或点击此处输入文字。</w:t>
          </w:r>
        </w:p>
      </w:docPartBody>
    </w:docPart>
    <w:docPart>
      <w:docPartPr>
        <w:name w:val="2B3168BDDD3A495D8C5DD912098198B0"/>
        <w:category>
          <w:name w:val="常规"/>
          <w:gallery w:val="placeholder"/>
        </w:category>
        <w:types>
          <w:type w:val="bbPlcHdr"/>
        </w:types>
        <w:behaviors>
          <w:behavior w:val="content"/>
        </w:behaviors>
        <w:guid w:val="{A221539E-B887-46CA-A228-CD67C796DA8E}"/>
      </w:docPartPr>
      <w:docPartBody>
        <w:p w:rsidR="00000000" w:rsidRDefault="00B72908" w:rsidP="00B72908">
          <w:pPr>
            <w:pStyle w:val="2B3168BDDD3A495D8C5DD912098198B0"/>
          </w:pPr>
          <w:r w:rsidRPr="00AF7F2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08"/>
    <w:rsid w:val="00811474"/>
    <w:rsid w:val="00B72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2908"/>
    <w:rPr>
      <w:color w:val="808080"/>
    </w:rPr>
  </w:style>
  <w:style w:type="paragraph" w:customStyle="1" w:styleId="2B3168BDDD3A495D8C5DD912098198B0">
    <w:name w:val="2B3168BDDD3A495D8C5DD912098198B0"/>
    <w:rsid w:val="00B7290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A0932D-4C07-4B2A-A6E8-F9A705C24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17</Pages>
  <Words>46731</Words>
  <Characters>266368</Characters>
  <Application>Microsoft Office Word</Application>
  <DocSecurity>0</DocSecurity>
  <Lines>2219</Lines>
  <Paragraphs>624</Paragraphs>
  <ScaleCrop>false</ScaleCrop>
  <Company/>
  <LinksUpToDate>false</LinksUpToDate>
  <CharactersWithSpaces>312475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ying</dc:creator>
  <cp:lastModifiedBy>wang ying</cp:lastModifiedBy>
  <cp:revision>23</cp:revision>
  <dcterms:created xsi:type="dcterms:W3CDTF">2019-12-30T05:55:00Z</dcterms:created>
  <dcterms:modified xsi:type="dcterms:W3CDTF">2020-01-06T02:04:00Z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y fmtid="{D5CDD505-2E9C-101B-9397-08002B2CF9AE}" pid="3" name="CitaviDocumentProperty_8">
    <vt:lpwstr>E:\Paper\Project_air pollution and sentiment\Project_air pollution and sentiment.ctv6</vt:lpwstr>
  </property>
  <property fmtid="{D5CDD505-2E9C-101B-9397-08002B2CF9AE}" pid="4" name="CitaviDocumentProperty_7">
    <vt:lpwstr>Project_air pollution and sentiment</vt:lpwstr>
  </property>
  <property fmtid="{D5CDD505-2E9C-101B-9397-08002B2CF9AE}" pid="5" name="CitaviDocumentProperty_0">
    <vt:lpwstr>dd40b498-dd96-4c8b-9a97-3f40560c6f42</vt:lpwstr>
  </property>
  <property fmtid="{D5CDD505-2E9C-101B-9397-08002B2CF9AE}" pid="6" name="CitaviDocumentProperty_1">
    <vt:lpwstr>6.3.0.0</vt:lpwstr>
  </property>
</Properties>
</file>